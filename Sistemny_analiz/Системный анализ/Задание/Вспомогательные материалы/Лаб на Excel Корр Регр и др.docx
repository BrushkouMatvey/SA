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B17" w:rsidRPr="009E1B17" w:rsidRDefault="009E1B17" w:rsidP="009E1B17">
      <w:pPr>
        <w:shd w:val="clear" w:color="auto" w:fill="FFFFFF"/>
        <w:spacing w:before="375" w:after="0" w:line="240" w:lineRule="auto"/>
        <w:jc w:val="center"/>
        <w:outlineLvl w:val="0"/>
        <w:rPr>
          <w:rFonts w:ascii="Arial" w:eastAsia="Times New Roman" w:hAnsi="Arial" w:cs="Arial"/>
          <w:caps/>
          <w:color w:val="EC5300"/>
          <w:kern w:val="36"/>
          <w:sz w:val="45"/>
          <w:szCs w:val="45"/>
          <w:lang w:eastAsia="ru-RU"/>
        </w:rPr>
      </w:pPr>
      <w:r w:rsidRPr="009E1B17">
        <w:rPr>
          <w:rFonts w:ascii="Arial" w:eastAsia="Times New Roman" w:hAnsi="Arial" w:cs="Arial"/>
          <w:caps/>
          <w:color w:val="EC5300"/>
          <w:kern w:val="36"/>
          <w:sz w:val="45"/>
          <w:szCs w:val="45"/>
          <w:lang w:eastAsia="ru-RU"/>
        </w:rPr>
        <w:t>КОРРЕЛЯЦИОННО-РЕГРЕССИОННЫЙ АНАЛИЗ В EXCEL: ИНСТРУКЦИЯ ВЫПОЛНЕНИЯ</w:t>
      </w:r>
    </w:p>
    <w:p w:rsidR="009E1B17" w:rsidRPr="009E1B17" w:rsidRDefault="009E1B17" w:rsidP="009E1B17">
      <w:pPr>
        <w:shd w:val="clear" w:color="auto" w:fill="FFFFFF"/>
        <w:spacing w:before="180" w:after="100" w:afterAutospacing="1" w:line="240" w:lineRule="auto"/>
        <w:rPr>
          <w:rFonts w:ascii="Arial" w:eastAsia="Times New Roman" w:hAnsi="Arial" w:cs="Arial"/>
          <w:color w:val="000000"/>
          <w:sz w:val="27"/>
          <w:szCs w:val="27"/>
          <w:lang w:eastAsia="ru-RU"/>
        </w:rPr>
      </w:pPr>
      <w:r w:rsidRPr="009E1B17">
        <w:rPr>
          <w:rFonts w:ascii="Arial" w:eastAsia="Times New Roman" w:hAnsi="Arial" w:cs="Arial"/>
          <w:color w:val="000000"/>
          <w:sz w:val="27"/>
          <w:szCs w:val="27"/>
          <w:lang w:eastAsia="ru-RU"/>
        </w:rPr>
        <w:t>Регрессионный и корреляционный анализ – статистические методы исследования. Это наиболее распространенные способы показать зависимость какого-либо параметра от одной или нескольких независимых переменных.</w:t>
      </w:r>
    </w:p>
    <w:p w:rsidR="009E1B17" w:rsidRPr="009E1B17" w:rsidRDefault="009E1B17" w:rsidP="009E1B17">
      <w:pPr>
        <w:shd w:val="clear" w:color="auto" w:fill="FFFFFF"/>
        <w:spacing w:before="180" w:after="100" w:afterAutospacing="1" w:line="240" w:lineRule="auto"/>
        <w:rPr>
          <w:rFonts w:ascii="Arial" w:eastAsia="Times New Roman" w:hAnsi="Arial" w:cs="Arial"/>
          <w:color w:val="000000"/>
          <w:sz w:val="27"/>
          <w:szCs w:val="27"/>
          <w:lang w:eastAsia="ru-RU"/>
        </w:rPr>
      </w:pPr>
      <w:r w:rsidRPr="009E1B17">
        <w:rPr>
          <w:rFonts w:ascii="Arial" w:eastAsia="Times New Roman" w:hAnsi="Arial" w:cs="Arial"/>
          <w:color w:val="000000"/>
          <w:sz w:val="27"/>
          <w:szCs w:val="27"/>
          <w:lang w:eastAsia="ru-RU"/>
        </w:rPr>
        <w:t>Ниже на конкретных практических примерах рассмотрим эти два очень популярные в среде экономистов анализа. А также приведем пример получения результатов при их объединении.</w:t>
      </w:r>
    </w:p>
    <w:p w:rsidR="009E1B17" w:rsidRPr="009E1B17" w:rsidRDefault="009E1B17" w:rsidP="009E1B17">
      <w:pPr>
        <w:shd w:val="clear" w:color="auto" w:fill="FFFFFF"/>
        <w:spacing w:before="375" w:after="0" w:line="240" w:lineRule="auto"/>
        <w:jc w:val="center"/>
        <w:outlineLvl w:val="1"/>
        <w:rPr>
          <w:ins w:id="0" w:author="Unknown"/>
          <w:rFonts w:ascii="Arial" w:eastAsia="Times New Roman" w:hAnsi="Arial" w:cs="Arial"/>
          <w:caps/>
          <w:color w:val="EC5300"/>
          <w:sz w:val="36"/>
          <w:szCs w:val="36"/>
          <w:lang w:eastAsia="ru-RU"/>
        </w:rPr>
      </w:pPr>
      <w:ins w:id="1" w:author="Unknown">
        <w:r w:rsidRPr="009E1B17">
          <w:rPr>
            <w:rFonts w:ascii="Arial" w:eastAsia="Times New Roman" w:hAnsi="Arial" w:cs="Arial"/>
            <w:caps/>
            <w:color w:val="EC5300"/>
            <w:sz w:val="36"/>
            <w:szCs w:val="36"/>
            <w:lang w:eastAsia="ru-RU"/>
          </w:rPr>
          <w:t>РЕГРЕССИОННЫЙ АНАЛИЗ В EXCEL</w:t>
        </w:r>
      </w:ins>
    </w:p>
    <w:p w:rsidR="009E1B17" w:rsidRPr="009E1B17" w:rsidRDefault="009E1B17" w:rsidP="009E1B17">
      <w:pPr>
        <w:shd w:val="clear" w:color="auto" w:fill="FFFFFF"/>
        <w:spacing w:before="180" w:after="100" w:afterAutospacing="1" w:line="240" w:lineRule="auto"/>
        <w:rPr>
          <w:ins w:id="2" w:author="Unknown"/>
          <w:rFonts w:ascii="Arial" w:eastAsia="Times New Roman" w:hAnsi="Arial" w:cs="Arial"/>
          <w:color w:val="000000"/>
          <w:sz w:val="27"/>
          <w:szCs w:val="27"/>
          <w:lang w:eastAsia="ru-RU"/>
        </w:rPr>
      </w:pPr>
      <w:ins w:id="3" w:author="Unknown">
        <w:r w:rsidRPr="009E1B17">
          <w:rPr>
            <w:rFonts w:ascii="Arial" w:eastAsia="Times New Roman" w:hAnsi="Arial" w:cs="Arial"/>
            <w:color w:val="000000"/>
            <w:sz w:val="27"/>
            <w:szCs w:val="27"/>
            <w:lang w:eastAsia="ru-RU"/>
          </w:rPr>
          <w:t>Показывает влияние одних значений (самостоятельных, независимых) на зависимую переменную. К примеру, как зависит количество экономически активного населения от числа предприятий, величины заработной платы и др. параметров. Или: как влияют иностранные инвестиции, цены на энергоресурсы и др. на уровень ВВП.</w:t>
        </w:r>
      </w:ins>
    </w:p>
    <w:p w:rsidR="009E1B17" w:rsidRPr="009E1B17" w:rsidRDefault="009E1B17" w:rsidP="009E1B17">
      <w:pPr>
        <w:shd w:val="clear" w:color="auto" w:fill="FFFFFF"/>
        <w:spacing w:before="180" w:after="100" w:afterAutospacing="1" w:line="240" w:lineRule="auto"/>
        <w:rPr>
          <w:ins w:id="4" w:author="Unknown"/>
          <w:rFonts w:ascii="Arial" w:eastAsia="Times New Roman" w:hAnsi="Arial" w:cs="Arial"/>
          <w:color w:val="000000"/>
          <w:sz w:val="27"/>
          <w:szCs w:val="27"/>
          <w:lang w:eastAsia="ru-RU"/>
        </w:rPr>
      </w:pPr>
      <w:ins w:id="5" w:author="Unknown">
        <w:r w:rsidRPr="009E1B17">
          <w:rPr>
            <w:rFonts w:ascii="Arial" w:eastAsia="Times New Roman" w:hAnsi="Arial" w:cs="Arial"/>
            <w:color w:val="000000"/>
            <w:sz w:val="27"/>
            <w:szCs w:val="27"/>
            <w:lang w:eastAsia="ru-RU"/>
          </w:rPr>
          <w:t>Результат анализа позволяет выделять приоритеты. И основываясь на главных факторах, прогнозировать, планировать развитие приоритетных направлений, принимать управленческие решения.</w:t>
        </w:r>
      </w:ins>
    </w:p>
    <w:p w:rsidR="009E1B17" w:rsidRPr="009E1B17" w:rsidRDefault="009E1B17" w:rsidP="009E1B17">
      <w:pPr>
        <w:shd w:val="clear" w:color="auto" w:fill="FFFFFF"/>
        <w:spacing w:before="180" w:after="100" w:afterAutospacing="1" w:line="240" w:lineRule="auto"/>
        <w:rPr>
          <w:ins w:id="6" w:author="Unknown"/>
          <w:rFonts w:ascii="Arial" w:eastAsia="Times New Roman" w:hAnsi="Arial" w:cs="Arial"/>
          <w:color w:val="000000"/>
          <w:sz w:val="27"/>
          <w:szCs w:val="27"/>
          <w:lang w:eastAsia="ru-RU"/>
        </w:rPr>
      </w:pPr>
      <w:ins w:id="7" w:author="Unknown">
        <w:r w:rsidRPr="009E1B17">
          <w:rPr>
            <w:rFonts w:ascii="Arial" w:eastAsia="Times New Roman" w:hAnsi="Arial" w:cs="Arial"/>
            <w:color w:val="000000"/>
            <w:sz w:val="27"/>
            <w:szCs w:val="27"/>
            <w:lang w:eastAsia="ru-RU"/>
          </w:rPr>
          <w:t>Регрессия бывает:</w:t>
        </w:r>
      </w:ins>
    </w:p>
    <w:p w:rsidR="009E1B17" w:rsidRPr="009E1B17" w:rsidRDefault="009E1B17" w:rsidP="009E1B17">
      <w:pPr>
        <w:numPr>
          <w:ilvl w:val="0"/>
          <w:numId w:val="1"/>
        </w:numPr>
        <w:pBdr>
          <w:bottom w:val="single" w:sz="6" w:space="0" w:color="CECECE"/>
        </w:pBdr>
        <w:shd w:val="clear" w:color="auto" w:fill="FAFAFF"/>
        <w:spacing w:before="100" w:beforeAutospacing="1" w:after="120" w:line="240" w:lineRule="auto"/>
        <w:ind w:left="750"/>
        <w:rPr>
          <w:ins w:id="8" w:author="Unknown"/>
          <w:rFonts w:ascii="Arial" w:eastAsia="Times New Roman" w:hAnsi="Arial" w:cs="Arial"/>
          <w:color w:val="000000"/>
          <w:sz w:val="27"/>
          <w:szCs w:val="27"/>
          <w:lang w:eastAsia="ru-RU"/>
        </w:rPr>
      </w:pPr>
      <w:ins w:id="9" w:author="Unknown">
        <w:r w:rsidRPr="009E1B17">
          <w:rPr>
            <w:rFonts w:ascii="Arial" w:eastAsia="Times New Roman" w:hAnsi="Arial" w:cs="Arial"/>
            <w:color w:val="000000"/>
            <w:sz w:val="27"/>
            <w:szCs w:val="27"/>
            <w:lang w:eastAsia="ru-RU"/>
          </w:rPr>
          <w:t xml:space="preserve">линейной (у = а + </w:t>
        </w:r>
        <w:proofErr w:type="spellStart"/>
        <w:r w:rsidRPr="009E1B17">
          <w:rPr>
            <w:rFonts w:ascii="Arial" w:eastAsia="Times New Roman" w:hAnsi="Arial" w:cs="Arial"/>
            <w:color w:val="000000"/>
            <w:sz w:val="27"/>
            <w:szCs w:val="27"/>
            <w:lang w:eastAsia="ru-RU"/>
          </w:rPr>
          <w:t>bx</w:t>
        </w:r>
        <w:proofErr w:type="spellEnd"/>
        <w:r w:rsidRPr="009E1B17">
          <w:rPr>
            <w:rFonts w:ascii="Arial" w:eastAsia="Times New Roman" w:hAnsi="Arial" w:cs="Arial"/>
            <w:color w:val="000000"/>
            <w:sz w:val="27"/>
            <w:szCs w:val="27"/>
            <w:lang w:eastAsia="ru-RU"/>
          </w:rPr>
          <w:t>);</w:t>
        </w:r>
      </w:ins>
    </w:p>
    <w:p w:rsidR="009E1B17" w:rsidRPr="009E1B17" w:rsidRDefault="009E1B17" w:rsidP="009E1B17">
      <w:pPr>
        <w:numPr>
          <w:ilvl w:val="0"/>
          <w:numId w:val="1"/>
        </w:numPr>
        <w:pBdr>
          <w:bottom w:val="single" w:sz="6" w:space="0" w:color="CECECE"/>
        </w:pBdr>
        <w:shd w:val="clear" w:color="auto" w:fill="FAFAFF"/>
        <w:spacing w:before="100" w:beforeAutospacing="1" w:after="120" w:line="240" w:lineRule="auto"/>
        <w:ind w:left="750"/>
        <w:rPr>
          <w:ins w:id="10" w:author="Unknown"/>
          <w:rFonts w:ascii="Arial" w:eastAsia="Times New Roman" w:hAnsi="Arial" w:cs="Arial"/>
          <w:color w:val="000000"/>
          <w:sz w:val="27"/>
          <w:szCs w:val="27"/>
          <w:lang w:eastAsia="ru-RU"/>
        </w:rPr>
      </w:pPr>
      <w:ins w:id="11" w:author="Unknown">
        <w:r w:rsidRPr="009E1B17">
          <w:rPr>
            <w:rFonts w:ascii="Arial" w:eastAsia="Times New Roman" w:hAnsi="Arial" w:cs="Arial"/>
            <w:color w:val="000000"/>
            <w:sz w:val="27"/>
            <w:szCs w:val="27"/>
            <w:lang w:eastAsia="ru-RU"/>
          </w:rPr>
          <w:t>параболической (</w:t>
        </w:r>
        <w:proofErr w:type="spellStart"/>
        <w:r w:rsidRPr="009E1B17">
          <w:rPr>
            <w:rFonts w:ascii="Arial" w:eastAsia="Times New Roman" w:hAnsi="Arial" w:cs="Arial"/>
            <w:color w:val="000000"/>
            <w:sz w:val="27"/>
            <w:szCs w:val="27"/>
            <w:lang w:eastAsia="ru-RU"/>
          </w:rPr>
          <w:t>y</w:t>
        </w:r>
        <w:proofErr w:type="spellEnd"/>
        <w:r w:rsidRPr="009E1B17">
          <w:rPr>
            <w:rFonts w:ascii="Arial" w:eastAsia="Times New Roman" w:hAnsi="Arial" w:cs="Arial"/>
            <w:color w:val="000000"/>
            <w:sz w:val="27"/>
            <w:szCs w:val="27"/>
            <w:lang w:eastAsia="ru-RU"/>
          </w:rPr>
          <w:t xml:space="preserve"> = </w:t>
        </w:r>
        <w:proofErr w:type="spellStart"/>
        <w:r w:rsidRPr="009E1B17">
          <w:rPr>
            <w:rFonts w:ascii="Arial" w:eastAsia="Times New Roman" w:hAnsi="Arial" w:cs="Arial"/>
            <w:color w:val="000000"/>
            <w:sz w:val="27"/>
            <w:szCs w:val="27"/>
            <w:lang w:eastAsia="ru-RU"/>
          </w:rPr>
          <w:t>a</w:t>
        </w:r>
        <w:proofErr w:type="spellEnd"/>
        <w:r w:rsidRPr="009E1B17">
          <w:rPr>
            <w:rFonts w:ascii="Arial" w:eastAsia="Times New Roman" w:hAnsi="Arial" w:cs="Arial"/>
            <w:color w:val="000000"/>
            <w:sz w:val="27"/>
            <w:szCs w:val="27"/>
            <w:lang w:eastAsia="ru-RU"/>
          </w:rPr>
          <w:t xml:space="preserve"> + </w:t>
        </w:r>
        <w:proofErr w:type="spellStart"/>
        <w:r w:rsidRPr="009E1B17">
          <w:rPr>
            <w:rFonts w:ascii="Arial" w:eastAsia="Times New Roman" w:hAnsi="Arial" w:cs="Arial"/>
            <w:color w:val="000000"/>
            <w:sz w:val="27"/>
            <w:szCs w:val="27"/>
            <w:lang w:eastAsia="ru-RU"/>
          </w:rPr>
          <w:t>bx</w:t>
        </w:r>
        <w:proofErr w:type="spellEnd"/>
        <w:r w:rsidRPr="009E1B17">
          <w:rPr>
            <w:rFonts w:ascii="Arial" w:eastAsia="Times New Roman" w:hAnsi="Arial" w:cs="Arial"/>
            <w:color w:val="000000"/>
            <w:sz w:val="27"/>
            <w:szCs w:val="27"/>
            <w:lang w:eastAsia="ru-RU"/>
          </w:rPr>
          <w:t xml:space="preserve"> + cx</w:t>
        </w:r>
        <w:r w:rsidRPr="009E1B17">
          <w:rPr>
            <w:rFonts w:ascii="Arial" w:eastAsia="Times New Roman" w:hAnsi="Arial" w:cs="Arial"/>
            <w:color w:val="000000"/>
            <w:sz w:val="27"/>
            <w:szCs w:val="27"/>
            <w:vertAlign w:val="superscript"/>
            <w:lang w:eastAsia="ru-RU"/>
          </w:rPr>
          <w:t>2</w:t>
        </w:r>
        <w:r w:rsidRPr="009E1B17">
          <w:rPr>
            <w:rFonts w:ascii="Arial" w:eastAsia="Times New Roman" w:hAnsi="Arial" w:cs="Arial"/>
            <w:color w:val="000000"/>
            <w:sz w:val="27"/>
            <w:szCs w:val="27"/>
            <w:lang w:eastAsia="ru-RU"/>
          </w:rPr>
          <w:t>);</w:t>
        </w:r>
      </w:ins>
    </w:p>
    <w:p w:rsidR="009E1B17" w:rsidRPr="009E1B17" w:rsidRDefault="009E1B17" w:rsidP="009E1B17">
      <w:pPr>
        <w:numPr>
          <w:ilvl w:val="0"/>
          <w:numId w:val="1"/>
        </w:numPr>
        <w:pBdr>
          <w:bottom w:val="single" w:sz="6" w:space="0" w:color="CECECE"/>
        </w:pBdr>
        <w:shd w:val="clear" w:color="auto" w:fill="FAFAFF"/>
        <w:spacing w:before="100" w:beforeAutospacing="1" w:after="120" w:line="240" w:lineRule="auto"/>
        <w:ind w:left="750"/>
        <w:rPr>
          <w:ins w:id="12" w:author="Unknown"/>
          <w:rFonts w:ascii="Arial" w:eastAsia="Times New Roman" w:hAnsi="Arial" w:cs="Arial"/>
          <w:color w:val="000000"/>
          <w:sz w:val="27"/>
          <w:szCs w:val="27"/>
          <w:lang w:eastAsia="ru-RU"/>
        </w:rPr>
      </w:pPr>
      <w:ins w:id="13" w:author="Unknown">
        <w:r w:rsidRPr="009E1B17">
          <w:rPr>
            <w:rFonts w:ascii="Arial" w:eastAsia="Times New Roman" w:hAnsi="Arial" w:cs="Arial"/>
            <w:color w:val="000000"/>
            <w:sz w:val="27"/>
            <w:szCs w:val="27"/>
            <w:lang w:eastAsia="ru-RU"/>
          </w:rPr>
          <w:t>экспоненциальной (</w:t>
        </w:r>
        <w:proofErr w:type="spellStart"/>
        <w:r w:rsidRPr="009E1B17">
          <w:rPr>
            <w:rFonts w:ascii="Arial" w:eastAsia="Times New Roman" w:hAnsi="Arial" w:cs="Arial"/>
            <w:color w:val="000000"/>
            <w:sz w:val="27"/>
            <w:szCs w:val="27"/>
            <w:lang w:eastAsia="ru-RU"/>
          </w:rPr>
          <w:t>y</w:t>
        </w:r>
        <w:proofErr w:type="spellEnd"/>
        <w:r w:rsidRPr="009E1B17">
          <w:rPr>
            <w:rFonts w:ascii="Arial" w:eastAsia="Times New Roman" w:hAnsi="Arial" w:cs="Arial"/>
            <w:color w:val="000000"/>
            <w:sz w:val="27"/>
            <w:szCs w:val="27"/>
            <w:lang w:eastAsia="ru-RU"/>
          </w:rPr>
          <w:t xml:space="preserve"> = </w:t>
        </w:r>
        <w:proofErr w:type="spellStart"/>
        <w:r w:rsidRPr="009E1B17">
          <w:rPr>
            <w:rFonts w:ascii="Arial" w:eastAsia="Times New Roman" w:hAnsi="Arial" w:cs="Arial"/>
            <w:color w:val="000000"/>
            <w:sz w:val="27"/>
            <w:szCs w:val="27"/>
            <w:lang w:eastAsia="ru-RU"/>
          </w:rPr>
          <w:t>a</w:t>
        </w:r>
        <w:proofErr w:type="spellEnd"/>
        <w:r w:rsidRPr="009E1B17">
          <w:rPr>
            <w:rFonts w:ascii="Arial" w:eastAsia="Times New Roman" w:hAnsi="Arial" w:cs="Arial"/>
            <w:color w:val="000000"/>
            <w:sz w:val="27"/>
            <w:szCs w:val="27"/>
            <w:lang w:eastAsia="ru-RU"/>
          </w:rPr>
          <w:t xml:space="preserve"> * </w:t>
        </w:r>
        <w:proofErr w:type="spellStart"/>
        <w:r w:rsidRPr="009E1B17">
          <w:rPr>
            <w:rFonts w:ascii="Arial" w:eastAsia="Times New Roman" w:hAnsi="Arial" w:cs="Arial"/>
            <w:color w:val="000000"/>
            <w:sz w:val="27"/>
            <w:szCs w:val="27"/>
            <w:lang w:eastAsia="ru-RU"/>
          </w:rPr>
          <w:t>exp</w:t>
        </w:r>
        <w:proofErr w:type="spellEnd"/>
        <w:r w:rsidRPr="009E1B17">
          <w:rPr>
            <w:rFonts w:ascii="Arial" w:eastAsia="Times New Roman" w:hAnsi="Arial" w:cs="Arial"/>
            <w:color w:val="000000"/>
            <w:sz w:val="27"/>
            <w:szCs w:val="27"/>
            <w:lang w:eastAsia="ru-RU"/>
          </w:rPr>
          <w:t>(</w:t>
        </w:r>
        <w:proofErr w:type="spellStart"/>
        <w:r w:rsidRPr="009E1B17">
          <w:rPr>
            <w:rFonts w:ascii="Arial" w:eastAsia="Times New Roman" w:hAnsi="Arial" w:cs="Arial"/>
            <w:color w:val="000000"/>
            <w:sz w:val="27"/>
            <w:szCs w:val="27"/>
            <w:lang w:eastAsia="ru-RU"/>
          </w:rPr>
          <w:t>bx</w:t>
        </w:r>
        <w:proofErr w:type="spellEnd"/>
        <w:r w:rsidRPr="009E1B17">
          <w:rPr>
            <w:rFonts w:ascii="Arial" w:eastAsia="Times New Roman" w:hAnsi="Arial" w:cs="Arial"/>
            <w:color w:val="000000"/>
            <w:sz w:val="27"/>
            <w:szCs w:val="27"/>
            <w:lang w:eastAsia="ru-RU"/>
          </w:rPr>
          <w:t>));</w:t>
        </w:r>
      </w:ins>
    </w:p>
    <w:p w:rsidR="009E1B17" w:rsidRPr="009E1B17" w:rsidRDefault="009E1B17" w:rsidP="009E1B17">
      <w:pPr>
        <w:numPr>
          <w:ilvl w:val="0"/>
          <w:numId w:val="1"/>
        </w:numPr>
        <w:pBdr>
          <w:bottom w:val="single" w:sz="6" w:space="0" w:color="CECECE"/>
        </w:pBdr>
        <w:shd w:val="clear" w:color="auto" w:fill="FAFAFF"/>
        <w:spacing w:before="100" w:beforeAutospacing="1" w:after="120" w:line="240" w:lineRule="auto"/>
        <w:ind w:left="750"/>
        <w:rPr>
          <w:ins w:id="14" w:author="Unknown"/>
          <w:rFonts w:ascii="Arial" w:eastAsia="Times New Roman" w:hAnsi="Arial" w:cs="Arial"/>
          <w:color w:val="000000"/>
          <w:sz w:val="27"/>
          <w:szCs w:val="27"/>
          <w:lang w:eastAsia="ru-RU"/>
        </w:rPr>
      </w:pPr>
      <w:ins w:id="15" w:author="Unknown">
        <w:r w:rsidRPr="009E1B17">
          <w:rPr>
            <w:rFonts w:ascii="Arial" w:eastAsia="Times New Roman" w:hAnsi="Arial" w:cs="Arial"/>
            <w:color w:val="000000"/>
            <w:sz w:val="27"/>
            <w:szCs w:val="27"/>
            <w:lang w:eastAsia="ru-RU"/>
          </w:rPr>
          <w:t>степенной (</w:t>
        </w:r>
        <w:proofErr w:type="spellStart"/>
        <w:r w:rsidRPr="009E1B17">
          <w:rPr>
            <w:rFonts w:ascii="Arial" w:eastAsia="Times New Roman" w:hAnsi="Arial" w:cs="Arial"/>
            <w:color w:val="000000"/>
            <w:sz w:val="27"/>
            <w:szCs w:val="27"/>
            <w:lang w:eastAsia="ru-RU"/>
          </w:rPr>
          <w:t>y</w:t>
        </w:r>
        <w:proofErr w:type="spellEnd"/>
        <w:r w:rsidRPr="009E1B17">
          <w:rPr>
            <w:rFonts w:ascii="Arial" w:eastAsia="Times New Roman" w:hAnsi="Arial" w:cs="Arial"/>
            <w:color w:val="000000"/>
            <w:sz w:val="27"/>
            <w:szCs w:val="27"/>
            <w:lang w:eastAsia="ru-RU"/>
          </w:rPr>
          <w:t xml:space="preserve"> = </w:t>
        </w:r>
        <w:proofErr w:type="spellStart"/>
        <w:r w:rsidRPr="009E1B17">
          <w:rPr>
            <w:rFonts w:ascii="Arial" w:eastAsia="Times New Roman" w:hAnsi="Arial" w:cs="Arial"/>
            <w:color w:val="000000"/>
            <w:sz w:val="27"/>
            <w:szCs w:val="27"/>
            <w:lang w:eastAsia="ru-RU"/>
          </w:rPr>
          <w:t>a</w:t>
        </w:r>
        <w:proofErr w:type="spellEnd"/>
        <w:r w:rsidRPr="009E1B17">
          <w:rPr>
            <w:rFonts w:ascii="Arial" w:eastAsia="Times New Roman" w:hAnsi="Arial" w:cs="Arial"/>
            <w:color w:val="000000"/>
            <w:sz w:val="27"/>
            <w:szCs w:val="27"/>
            <w:lang w:eastAsia="ru-RU"/>
          </w:rPr>
          <w:t>*</w:t>
        </w:r>
        <w:proofErr w:type="spellStart"/>
        <w:r w:rsidRPr="009E1B17">
          <w:rPr>
            <w:rFonts w:ascii="Arial" w:eastAsia="Times New Roman" w:hAnsi="Arial" w:cs="Arial"/>
            <w:color w:val="000000"/>
            <w:sz w:val="27"/>
            <w:szCs w:val="27"/>
            <w:lang w:eastAsia="ru-RU"/>
          </w:rPr>
          <w:t>x^b</w:t>
        </w:r>
        <w:proofErr w:type="spellEnd"/>
        <w:r w:rsidRPr="009E1B17">
          <w:rPr>
            <w:rFonts w:ascii="Arial" w:eastAsia="Times New Roman" w:hAnsi="Arial" w:cs="Arial"/>
            <w:color w:val="000000"/>
            <w:sz w:val="27"/>
            <w:szCs w:val="27"/>
            <w:lang w:eastAsia="ru-RU"/>
          </w:rPr>
          <w:t>);</w:t>
        </w:r>
      </w:ins>
    </w:p>
    <w:p w:rsidR="009E1B17" w:rsidRPr="009E1B17" w:rsidRDefault="009E1B17" w:rsidP="009E1B17">
      <w:pPr>
        <w:numPr>
          <w:ilvl w:val="0"/>
          <w:numId w:val="1"/>
        </w:numPr>
        <w:pBdr>
          <w:bottom w:val="single" w:sz="6" w:space="0" w:color="CECECE"/>
        </w:pBdr>
        <w:shd w:val="clear" w:color="auto" w:fill="FAFAFF"/>
        <w:spacing w:before="100" w:beforeAutospacing="1" w:after="120" w:line="240" w:lineRule="auto"/>
        <w:ind w:left="750"/>
        <w:rPr>
          <w:ins w:id="16" w:author="Unknown"/>
          <w:rFonts w:ascii="Arial" w:eastAsia="Times New Roman" w:hAnsi="Arial" w:cs="Arial"/>
          <w:color w:val="000000"/>
          <w:sz w:val="27"/>
          <w:szCs w:val="27"/>
          <w:lang w:eastAsia="ru-RU"/>
        </w:rPr>
      </w:pPr>
      <w:ins w:id="17" w:author="Unknown">
        <w:r w:rsidRPr="009E1B17">
          <w:rPr>
            <w:rFonts w:ascii="Arial" w:eastAsia="Times New Roman" w:hAnsi="Arial" w:cs="Arial"/>
            <w:color w:val="000000"/>
            <w:sz w:val="27"/>
            <w:szCs w:val="27"/>
            <w:lang w:eastAsia="ru-RU"/>
          </w:rPr>
          <w:t>гиперболической (</w:t>
        </w:r>
        <w:proofErr w:type="spellStart"/>
        <w:r w:rsidRPr="009E1B17">
          <w:rPr>
            <w:rFonts w:ascii="Arial" w:eastAsia="Times New Roman" w:hAnsi="Arial" w:cs="Arial"/>
            <w:color w:val="000000"/>
            <w:sz w:val="27"/>
            <w:szCs w:val="27"/>
            <w:lang w:eastAsia="ru-RU"/>
          </w:rPr>
          <w:t>y</w:t>
        </w:r>
        <w:proofErr w:type="spellEnd"/>
        <w:r w:rsidRPr="009E1B17">
          <w:rPr>
            <w:rFonts w:ascii="Arial" w:eastAsia="Times New Roman" w:hAnsi="Arial" w:cs="Arial"/>
            <w:color w:val="000000"/>
            <w:sz w:val="27"/>
            <w:szCs w:val="27"/>
            <w:lang w:eastAsia="ru-RU"/>
          </w:rPr>
          <w:t xml:space="preserve"> = </w:t>
        </w:r>
        <w:proofErr w:type="spellStart"/>
        <w:r w:rsidRPr="009E1B17">
          <w:rPr>
            <w:rFonts w:ascii="Arial" w:eastAsia="Times New Roman" w:hAnsi="Arial" w:cs="Arial"/>
            <w:color w:val="000000"/>
            <w:sz w:val="27"/>
            <w:szCs w:val="27"/>
            <w:lang w:eastAsia="ru-RU"/>
          </w:rPr>
          <w:t>b</w:t>
        </w:r>
        <w:proofErr w:type="spellEnd"/>
        <w:r w:rsidRPr="009E1B17">
          <w:rPr>
            <w:rFonts w:ascii="Arial" w:eastAsia="Times New Roman" w:hAnsi="Arial" w:cs="Arial"/>
            <w:color w:val="000000"/>
            <w:sz w:val="27"/>
            <w:szCs w:val="27"/>
            <w:lang w:eastAsia="ru-RU"/>
          </w:rPr>
          <w:t>/</w:t>
        </w:r>
        <w:proofErr w:type="spellStart"/>
        <w:r w:rsidRPr="009E1B17">
          <w:rPr>
            <w:rFonts w:ascii="Arial" w:eastAsia="Times New Roman" w:hAnsi="Arial" w:cs="Arial"/>
            <w:color w:val="000000"/>
            <w:sz w:val="27"/>
            <w:szCs w:val="27"/>
            <w:lang w:eastAsia="ru-RU"/>
          </w:rPr>
          <w:t>x</w:t>
        </w:r>
        <w:proofErr w:type="spellEnd"/>
        <w:r w:rsidRPr="009E1B17">
          <w:rPr>
            <w:rFonts w:ascii="Arial" w:eastAsia="Times New Roman" w:hAnsi="Arial" w:cs="Arial"/>
            <w:color w:val="000000"/>
            <w:sz w:val="27"/>
            <w:szCs w:val="27"/>
            <w:lang w:eastAsia="ru-RU"/>
          </w:rPr>
          <w:t xml:space="preserve"> + </w:t>
        </w:r>
        <w:proofErr w:type="spellStart"/>
        <w:r w:rsidRPr="009E1B17">
          <w:rPr>
            <w:rFonts w:ascii="Arial" w:eastAsia="Times New Roman" w:hAnsi="Arial" w:cs="Arial"/>
            <w:color w:val="000000"/>
            <w:sz w:val="27"/>
            <w:szCs w:val="27"/>
            <w:lang w:eastAsia="ru-RU"/>
          </w:rPr>
          <w:t>a</w:t>
        </w:r>
        <w:proofErr w:type="spellEnd"/>
        <w:r w:rsidRPr="009E1B17">
          <w:rPr>
            <w:rFonts w:ascii="Arial" w:eastAsia="Times New Roman" w:hAnsi="Arial" w:cs="Arial"/>
            <w:color w:val="000000"/>
            <w:sz w:val="27"/>
            <w:szCs w:val="27"/>
            <w:lang w:eastAsia="ru-RU"/>
          </w:rPr>
          <w:t>);</w:t>
        </w:r>
      </w:ins>
    </w:p>
    <w:p w:rsidR="009E1B17" w:rsidRPr="009E1B17" w:rsidRDefault="009E1B17" w:rsidP="009E1B17">
      <w:pPr>
        <w:numPr>
          <w:ilvl w:val="0"/>
          <w:numId w:val="1"/>
        </w:numPr>
        <w:pBdr>
          <w:bottom w:val="single" w:sz="6" w:space="0" w:color="CECECE"/>
        </w:pBdr>
        <w:shd w:val="clear" w:color="auto" w:fill="FAFAFF"/>
        <w:spacing w:before="100" w:beforeAutospacing="1" w:after="120" w:line="240" w:lineRule="auto"/>
        <w:ind w:left="750"/>
        <w:rPr>
          <w:ins w:id="18" w:author="Unknown"/>
          <w:rFonts w:ascii="Arial" w:eastAsia="Times New Roman" w:hAnsi="Arial" w:cs="Arial"/>
          <w:color w:val="000000"/>
          <w:sz w:val="27"/>
          <w:szCs w:val="27"/>
          <w:lang w:eastAsia="ru-RU"/>
        </w:rPr>
      </w:pPr>
      <w:ins w:id="19" w:author="Unknown">
        <w:r w:rsidRPr="009E1B17">
          <w:rPr>
            <w:rFonts w:ascii="Arial" w:eastAsia="Times New Roman" w:hAnsi="Arial" w:cs="Arial"/>
            <w:color w:val="000000"/>
            <w:sz w:val="27"/>
            <w:szCs w:val="27"/>
            <w:lang w:eastAsia="ru-RU"/>
          </w:rPr>
          <w:t>логарифмической (</w:t>
        </w:r>
        <w:proofErr w:type="spellStart"/>
        <w:r w:rsidRPr="009E1B17">
          <w:rPr>
            <w:rFonts w:ascii="Arial" w:eastAsia="Times New Roman" w:hAnsi="Arial" w:cs="Arial"/>
            <w:color w:val="000000"/>
            <w:sz w:val="27"/>
            <w:szCs w:val="27"/>
            <w:lang w:eastAsia="ru-RU"/>
          </w:rPr>
          <w:t>y</w:t>
        </w:r>
        <w:proofErr w:type="spellEnd"/>
        <w:r w:rsidRPr="009E1B17">
          <w:rPr>
            <w:rFonts w:ascii="Arial" w:eastAsia="Times New Roman" w:hAnsi="Arial" w:cs="Arial"/>
            <w:color w:val="000000"/>
            <w:sz w:val="27"/>
            <w:szCs w:val="27"/>
            <w:lang w:eastAsia="ru-RU"/>
          </w:rPr>
          <w:t xml:space="preserve"> = </w:t>
        </w:r>
        <w:proofErr w:type="spellStart"/>
        <w:r w:rsidRPr="009E1B17">
          <w:rPr>
            <w:rFonts w:ascii="Arial" w:eastAsia="Times New Roman" w:hAnsi="Arial" w:cs="Arial"/>
            <w:color w:val="000000"/>
            <w:sz w:val="27"/>
            <w:szCs w:val="27"/>
            <w:lang w:eastAsia="ru-RU"/>
          </w:rPr>
          <w:t>b</w:t>
        </w:r>
        <w:proofErr w:type="spellEnd"/>
        <w:r w:rsidRPr="009E1B17">
          <w:rPr>
            <w:rFonts w:ascii="Arial" w:eastAsia="Times New Roman" w:hAnsi="Arial" w:cs="Arial"/>
            <w:color w:val="000000"/>
            <w:sz w:val="27"/>
            <w:szCs w:val="27"/>
            <w:lang w:eastAsia="ru-RU"/>
          </w:rPr>
          <w:t xml:space="preserve"> * 1n(</w:t>
        </w:r>
        <w:proofErr w:type="spellStart"/>
        <w:r w:rsidRPr="009E1B17">
          <w:rPr>
            <w:rFonts w:ascii="Arial" w:eastAsia="Times New Roman" w:hAnsi="Arial" w:cs="Arial"/>
            <w:color w:val="000000"/>
            <w:sz w:val="27"/>
            <w:szCs w:val="27"/>
            <w:lang w:eastAsia="ru-RU"/>
          </w:rPr>
          <w:t>x</w:t>
        </w:r>
        <w:proofErr w:type="spellEnd"/>
        <w:r w:rsidRPr="009E1B17">
          <w:rPr>
            <w:rFonts w:ascii="Arial" w:eastAsia="Times New Roman" w:hAnsi="Arial" w:cs="Arial"/>
            <w:color w:val="000000"/>
            <w:sz w:val="27"/>
            <w:szCs w:val="27"/>
            <w:lang w:eastAsia="ru-RU"/>
          </w:rPr>
          <w:t xml:space="preserve">) + </w:t>
        </w:r>
        <w:proofErr w:type="spellStart"/>
        <w:r w:rsidRPr="009E1B17">
          <w:rPr>
            <w:rFonts w:ascii="Arial" w:eastAsia="Times New Roman" w:hAnsi="Arial" w:cs="Arial"/>
            <w:color w:val="000000"/>
            <w:sz w:val="27"/>
            <w:szCs w:val="27"/>
            <w:lang w:eastAsia="ru-RU"/>
          </w:rPr>
          <w:t>a</w:t>
        </w:r>
        <w:proofErr w:type="spellEnd"/>
        <w:r w:rsidRPr="009E1B17">
          <w:rPr>
            <w:rFonts w:ascii="Arial" w:eastAsia="Times New Roman" w:hAnsi="Arial" w:cs="Arial"/>
            <w:color w:val="000000"/>
            <w:sz w:val="27"/>
            <w:szCs w:val="27"/>
            <w:lang w:eastAsia="ru-RU"/>
          </w:rPr>
          <w:t>);</w:t>
        </w:r>
      </w:ins>
    </w:p>
    <w:p w:rsidR="009E1B17" w:rsidRPr="009E1B17" w:rsidRDefault="009E1B17" w:rsidP="009E1B17">
      <w:pPr>
        <w:numPr>
          <w:ilvl w:val="0"/>
          <w:numId w:val="1"/>
        </w:numPr>
        <w:pBdr>
          <w:bottom w:val="single" w:sz="6" w:space="0" w:color="CECECE"/>
        </w:pBdr>
        <w:shd w:val="clear" w:color="auto" w:fill="FAFAFF"/>
        <w:spacing w:before="100" w:beforeAutospacing="1" w:after="120" w:line="240" w:lineRule="auto"/>
        <w:ind w:left="750"/>
        <w:rPr>
          <w:ins w:id="20" w:author="Unknown"/>
          <w:rFonts w:ascii="Arial" w:eastAsia="Times New Roman" w:hAnsi="Arial" w:cs="Arial"/>
          <w:color w:val="000000"/>
          <w:sz w:val="27"/>
          <w:szCs w:val="27"/>
          <w:lang w:eastAsia="ru-RU"/>
        </w:rPr>
      </w:pPr>
      <w:ins w:id="21" w:author="Unknown">
        <w:r w:rsidRPr="009E1B17">
          <w:rPr>
            <w:rFonts w:ascii="Arial" w:eastAsia="Times New Roman" w:hAnsi="Arial" w:cs="Arial"/>
            <w:color w:val="000000"/>
            <w:sz w:val="27"/>
            <w:szCs w:val="27"/>
            <w:lang w:eastAsia="ru-RU"/>
          </w:rPr>
          <w:t>показательной (</w:t>
        </w:r>
        <w:proofErr w:type="spellStart"/>
        <w:r w:rsidRPr="009E1B17">
          <w:rPr>
            <w:rFonts w:ascii="Arial" w:eastAsia="Times New Roman" w:hAnsi="Arial" w:cs="Arial"/>
            <w:color w:val="000000"/>
            <w:sz w:val="27"/>
            <w:szCs w:val="27"/>
            <w:lang w:eastAsia="ru-RU"/>
          </w:rPr>
          <w:t>y</w:t>
        </w:r>
        <w:proofErr w:type="spellEnd"/>
        <w:r w:rsidRPr="009E1B17">
          <w:rPr>
            <w:rFonts w:ascii="Arial" w:eastAsia="Times New Roman" w:hAnsi="Arial" w:cs="Arial"/>
            <w:color w:val="000000"/>
            <w:sz w:val="27"/>
            <w:szCs w:val="27"/>
            <w:lang w:eastAsia="ru-RU"/>
          </w:rPr>
          <w:t xml:space="preserve"> = </w:t>
        </w:r>
        <w:proofErr w:type="spellStart"/>
        <w:r w:rsidRPr="009E1B17">
          <w:rPr>
            <w:rFonts w:ascii="Arial" w:eastAsia="Times New Roman" w:hAnsi="Arial" w:cs="Arial"/>
            <w:color w:val="000000"/>
            <w:sz w:val="27"/>
            <w:szCs w:val="27"/>
            <w:lang w:eastAsia="ru-RU"/>
          </w:rPr>
          <w:t>a</w:t>
        </w:r>
        <w:proofErr w:type="spellEnd"/>
        <w:r w:rsidRPr="009E1B17">
          <w:rPr>
            <w:rFonts w:ascii="Arial" w:eastAsia="Times New Roman" w:hAnsi="Arial" w:cs="Arial"/>
            <w:color w:val="000000"/>
            <w:sz w:val="27"/>
            <w:szCs w:val="27"/>
            <w:lang w:eastAsia="ru-RU"/>
          </w:rPr>
          <w:t xml:space="preserve"> * </w:t>
        </w:r>
        <w:proofErr w:type="spellStart"/>
        <w:r w:rsidRPr="009E1B17">
          <w:rPr>
            <w:rFonts w:ascii="Arial" w:eastAsia="Times New Roman" w:hAnsi="Arial" w:cs="Arial"/>
            <w:color w:val="000000"/>
            <w:sz w:val="27"/>
            <w:szCs w:val="27"/>
            <w:lang w:eastAsia="ru-RU"/>
          </w:rPr>
          <w:t>b^x</w:t>
        </w:r>
        <w:proofErr w:type="spellEnd"/>
        <w:r w:rsidRPr="009E1B17">
          <w:rPr>
            <w:rFonts w:ascii="Arial" w:eastAsia="Times New Roman" w:hAnsi="Arial" w:cs="Arial"/>
            <w:color w:val="000000"/>
            <w:sz w:val="27"/>
            <w:szCs w:val="27"/>
            <w:lang w:eastAsia="ru-RU"/>
          </w:rPr>
          <w:t>).</w:t>
        </w:r>
      </w:ins>
    </w:p>
    <w:p w:rsidR="009E1B17" w:rsidRPr="009E1B17" w:rsidRDefault="009E1B17" w:rsidP="009E1B17">
      <w:pPr>
        <w:shd w:val="clear" w:color="auto" w:fill="FFFFFF"/>
        <w:spacing w:before="180" w:after="100" w:afterAutospacing="1" w:line="240" w:lineRule="auto"/>
        <w:rPr>
          <w:ins w:id="22" w:author="Unknown"/>
          <w:rFonts w:ascii="Arial" w:eastAsia="Times New Roman" w:hAnsi="Arial" w:cs="Arial"/>
          <w:color w:val="000000"/>
          <w:sz w:val="27"/>
          <w:szCs w:val="27"/>
          <w:lang w:eastAsia="ru-RU"/>
        </w:rPr>
      </w:pPr>
      <w:ins w:id="23" w:author="Unknown">
        <w:r w:rsidRPr="009E1B17">
          <w:rPr>
            <w:rFonts w:ascii="Arial" w:eastAsia="Times New Roman" w:hAnsi="Arial" w:cs="Arial"/>
            <w:color w:val="000000"/>
            <w:sz w:val="27"/>
            <w:szCs w:val="27"/>
            <w:lang w:eastAsia="ru-RU"/>
          </w:rPr>
          <w:t xml:space="preserve">Рассмотрим на примере построение регрессионной модели в </w:t>
        </w:r>
        <w:proofErr w:type="spellStart"/>
        <w:r w:rsidRPr="009E1B17">
          <w:rPr>
            <w:rFonts w:ascii="Arial" w:eastAsia="Times New Roman" w:hAnsi="Arial" w:cs="Arial"/>
            <w:color w:val="000000"/>
            <w:sz w:val="27"/>
            <w:szCs w:val="27"/>
            <w:lang w:eastAsia="ru-RU"/>
          </w:rPr>
          <w:t>Excel</w:t>
        </w:r>
        <w:proofErr w:type="spellEnd"/>
        <w:r w:rsidRPr="009E1B17">
          <w:rPr>
            <w:rFonts w:ascii="Arial" w:eastAsia="Times New Roman" w:hAnsi="Arial" w:cs="Arial"/>
            <w:color w:val="000000"/>
            <w:sz w:val="27"/>
            <w:szCs w:val="27"/>
            <w:lang w:eastAsia="ru-RU"/>
          </w:rPr>
          <w:t xml:space="preserve"> и интерпретацию результатов. Возьмем линейный тип регрессии.</w:t>
        </w:r>
      </w:ins>
    </w:p>
    <w:p w:rsidR="009E1B17" w:rsidRPr="009E1B17" w:rsidRDefault="009E1B17" w:rsidP="009E1B17">
      <w:pPr>
        <w:shd w:val="clear" w:color="auto" w:fill="FFFFFF"/>
        <w:spacing w:before="180" w:after="100" w:afterAutospacing="1" w:line="240" w:lineRule="auto"/>
        <w:rPr>
          <w:ins w:id="24" w:author="Unknown"/>
          <w:rFonts w:ascii="Arial" w:eastAsia="Times New Roman" w:hAnsi="Arial" w:cs="Arial"/>
          <w:color w:val="000000"/>
          <w:sz w:val="27"/>
          <w:szCs w:val="27"/>
          <w:lang w:eastAsia="ru-RU"/>
        </w:rPr>
      </w:pPr>
      <w:ins w:id="25" w:author="Unknown">
        <w:r w:rsidRPr="009E1B17">
          <w:rPr>
            <w:rFonts w:ascii="Arial" w:eastAsia="Times New Roman" w:hAnsi="Arial" w:cs="Arial"/>
            <w:color w:val="000000"/>
            <w:sz w:val="27"/>
            <w:szCs w:val="27"/>
            <w:lang w:eastAsia="ru-RU"/>
          </w:rPr>
          <w:t>Задача. На 6 предприятиях была проанализирована среднемесячная заработная плата и количество уволившихся сотрудников. Необходимо определить зависимость числа уволившихся сотрудников от средней зарплаты.</w:t>
        </w:r>
      </w:ins>
    </w:p>
    <w:p w:rsidR="009E1B17" w:rsidRPr="009E1B17" w:rsidRDefault="009E1B17" w:rsidP="009E1B17">
      <w:pPr>
        <w:spacing w:after="0" w:line="240" w:lineRule="auto"/>
        <w:rPr>
          <w:ins w:id="26" w:author="Unknown"/>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2143125" cy="1790700"/>
            <wp:effectExtent l="19050" t="0" r="9525" b="0"/>
            <wp:docPr id="1" name="Рисунок 1" descr="Зарплата сотрудник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Зарплата сотрудников."/>
                    <pic:cNvPicPr>
                      <a:picLocks noChangeAspect="1" noChangeArrowheads="1"/>
                    </pic:cNvPicPr>
                  </pic:nvPicPr>
                  <pic:blipFill>
                    <a:blip r:embed="rId5"/>
                    <a:srcRect/>
                    <a:stretch>
                      <a:fillRect/>
                    </a:stretch>
                  </pic:blipFill>
                  <pic:spPr bwMode="auto">
                    <a:xfrm>
                      <a:off x="0" y="0"/>
                      <a:ext cx="2143125" cy="1790700"/>
                    </a:xfrm>
                    <a:prstGeom prst="rect">
                      <a:avLst/>
                    </a:prstGeom>
                    <a:noFill/>
                    <a:ln w="9525">
                      <a:noFill/>
                      <a:miter lim="800000"/>
                      <a:headEnd/>
                      <a:tailEnd/>
                    </a:ln>
                  </pic:spPr>
                </pic:pic>
              </a:graphicData>
            </a:graphic>
          </wp:inline>
        </w:drawing>
      </w:r>
    </w:p>
    <w:p w:rsidR="009E1B17" w:rsidRPr="009E1B17" w:rsidRDefault="009E1B17" w:rsidP="009E1B17">
      <w:pPr>
        <w:shd w:val="clear" w:color="auto" w:fill="FFFFFF"/>
        <w:spacing w:before="180" w:after="100" w:afterAutospacing="1" w:line="240" w:lineRule="auto"/>
        <w:rPr>
          <w:ins w:id="27" w:author="Unknown"/>
          <w:rFonts w:ascii="Arial" w:eastAsia="Times New Roman" w:hAnsi="Arial" w:cs="Arial"/>
          <w:color w:val="000000"/>
          <w:sz w:val="27"/>
          <w:szCs w:val="27"/>
          <w:lang w:eastAsia="ru-RU"/>
        </w:rPr>
      </w:pPr>
      <w:ins w:id="28" w:author="Unknown">
        <w:r w:rsidRPr="009E1B17">
          <w:rPr>
            <w:rFonts w:ascii="Arial" w:eastAsia="Times New Roman" w:hAnsi="Arial" w:cs="Arial"/>
            <w:color w:val="000000"/>
            <w:sz w:val="27"/>
            <w:szCs w:val="27"/>
            <w:lang w:eastAsia="ru-RU"/>
          </w:rPr>
          <w:t>Модель линейной регрессии имеет следующий вид:</w:t>
        </w:r>
      </w:ins>
    </w:p>
    <w:p w:rsidR="009E1B17" w:rsidRPr="009E1B17" w:rsidRDefault="009E1B17" w:rsidP="009E1B17">
      <w:pPr>
        <w:shd w:val="clear" w:color="auto" w:fill="FFFFFF"/>
        <w:spacing w:before="180" w:after="100" w:afterAutospacing="1" w:line="240" w:lineRule="auto"/>
        <w:rPr>
          <w:ins w:id="29" w:author="Unknown"/>
          <w:rFonts w:ascii="Arial" w:eastAsia="Times New Roman" w:hAnsi="Arial" w:cs="Arial"/>
          <w:color w:val="000000"/>
          <w:sz w:val="27"/>
          <w:szCs w:val="27"/>
          <w:lang w:eastAsia="ru-RU"/>
        </w:rPr>
      </w:pPr>
      <w:ins w:id="30" w:author="Unknown">
        <w:r w:rsidRPr="009E1B17">
          <w:rPr>
            <w:rFonts w:ascii="Arial" w:eastAsia="Times New Roman" w:hAnsi="Arial" w:cs="Arial"/>
            <w:i/>
            <w:iCs/>
            <w:color w:val="000000"/>
            <w:sz w:val="29"/>
            <w:lang w:eastAsia="ru-RU"/>
          </w:rPr>
          <w:t>У = а</w:t>
        </w:r>
        <w:proofErr w:type="gramStart"/>
        <w:r w:rsidRPr="009E1B17">
          <w:rPr>
            <w:rFonts w:ascii="Arial" w:eastAsia="Times New Roman" w:hAnsi="Arial" w:cs="Arial"/>
            <w:i/>
            <w:iCs/>
            <w:color w:val="000000"/>
            <w:sz w:val="29"/>
            <w:vertAlign w:val="subscript"/>
            <w:lang w:eastAsia="ru-RU"/>
          </w:rPr>
          <w:t>0</w:t>
        </w:r>
        <w:proofErr w:type="gramEnd"/>
        <w:r w:rsidRPr="009E1B17">
          <w:rPr>
            <w:rFonts w:ascii="Arial" w:eastAsia="Times New Roman" w:hAnsi="Arial" w:cs="Arial"/>
            <w:i/>
            <w:iCs/>
            <w:color w:val="000000"/>
            <w:sz w:val="29"/>
            <w:lang w:eastAsia="ru-RU"/>
          </w:rPr>
          <w:t> + а</w:t>
        </w:r>
        <w:r w:rsidRPr="009E1B17">
          <w:rPr>
            <w:rFonts w:ascii="Arial" w:eastAsia="Times New Roman" w:hAnsi="Arial" w:cs="Arial"/>
            <w:i/>
            <w:iCs/>
            <w:color w:val="000000"/>
            <w:sz w:val="29"/>
            <w:vertAlign w:val="subscript"/>
            <w:lang w:eastAsia="ru-RU"/>
          </w:rPr>
          <w:t>1</w:t>
        </w:r>
        <w:r w:rsidRPr="009E1B17">
          <w:rPr>
            <w:rFonts w:ascii="Arial" w:eastAsia="Times New Roman" w:hAnsi="Arial" w:cs="Arial"/>
            <w:i/>
            <w:iCs/>
            <w:color w:val="000000"/>
            <w:sz w:val="29"/>
            <w:lang w:eastAsia="ru-RU"/>
          </w:rPr>
          <w:t>х</w:t>
        </w:r>
        <w:r w:rsidRPr="009E1B17">
          <w:rPr>
            <w:rFonts w:ascii="Arial" w:eastAsia="Times New Roman" w:hAnsi="Arial" w:cs="Arial"/>
            <w:i/>
            <w:iCs/>
            <w:color w:val="000000"/>
            <w:sz w:val="29"/>
            <w:vertAlign w:val="subscript"/>
            <w:lang w:eastAsia="ru-RU"/>
          </w:rPr>
          <w:t>1</w:t>
        </w:r>
        <w:r w:rsidRPr="009E1B17">
          <w:rPr>
            <w:rFonts w:ascii="Arial" w:eastAsia="Times New Roman" w:hAnsi="Arial" w:cs="Arial"/>
            <w:i/>
            <w:iCs/>
            <w:color w:val="000000"/>
            <w:sz w:val="29"/>
            <w:lang w:eastAsia="ru-RU"/>
          </w:rPr>
          <w:t> +…+</w:t>
        </w:r>
        <w:proofErr w:type="spellStart"/>
        <w:r w:rsidRPr="009E1B17">
          <w:rPr>
            <w:rFonts w:ascii="Arial" w:eastAsia="Times New Roman" w:hAnsi="Arial" w:cs="Arial"/>
            <w:i/>
            <w:iCs/>
            <w:color w:val="000000"/>
            <w:sz w:val="29"/>
            <w:lang w:eastAsia="ru-RU"/>
          </w:rPr>
          <w:t>а</w:t>
        </w:r>
        <w:r w:rsidRPr="009E1B17">
          <w:rPr>
            <w:rFonts w:ascii="Arial" w:eastAsia="Times New Roman" w:hAnsi="Arial" w:cs="Arial"/>
            <w:i/>
            <w:iCs/>
            <w:color w:val="000000"/>
            <w:sz w:val="29"/>
            <w:vertAlign w:val="subscript"/>
            <w:lang w:eastAsia="ru-RU"/>
          </w:rPr>
          <w:t>к</w:t>
        </w:r>
        <w:r w:rsidRPr="009E1B17">
          <w:rPr>
            <w:rFonts w:ascii="Arial" w:eastAsia="Times New Roman" w:hAnsi="Arial" w:cs="Arial"/>
            <w:i/>
            <w:iCs/>
            <w:color w:val="000000"/>
            <w:sz w:val="29"/>
            <w:lang w:eastAsia="ru-RU"/>
          </w:rPr>
          <w:t>х</w:t>
        </w:r>
        <w:r w:rsidRPr="009E1B17">
          <w:rPr>
            <w:rFonts w:ascii="Arial" w:eastAsia="Times New Roman" w:hAnsi="Arial" w:cs="Arial"/>
            <w:i/>
            <w:iCs/>
            <w:color w:val="000000"/>
            <w:sz w:val="29"/>
            <w:vertAlign w:val="subscript"/>
            <w:lang w:eastAsia="ru-RU"/>
          </w:rPr>
          <w:t>к</w:t>
        </w:r>
        <w:proofErr w:type="spellEnd"/>
        <w:r w:rsidRPr="009E1B17">
          <w:rPr>
            <w:rFonts w:ascii="Arial" w:eastAsia="Times New Roman" w:hAnsi="Arial" w:cs="Arial"/>
            <w:i/>
            <w:iCs/>
            <w:color w:val="000000"/>
            <w:sz w:val="29"/>
            <w:lang w:eastAsia="ru-RU"/>
          </w:rPr>
          <w:t>.</w:t>
        </w:r>
      </w:ins>
    </w:p>
    <w:p w:rsidR="009E1B17" w:rsidRPr="009E1B17" w:rsidRDefault="009E1B17" w:rsidP="009E1B17">
      <w:pPr>
        <w:shd w:val="clear" w:color="auto" w:fill="FFFFFF"/>
        <w:spacing w:before="180" w:after="100" w:afterAutospacing="1" w:line="240" w:lineRule="auto"/>
        <w:rPr>
          <w:ins w:id="31" w:author="Unknown"/>
          <w:rFonts w:ascii="Arial" w:eastAsia="Times New Roman" w:hAnsi="Arial" w:cs="Arial"/>
          <w:color w:val="000000"/>
          <w:sz w:val="27"/>
          <w:szCs w:val="27"/>
          <w:lang w:eastAsia="ru-RU"/>
        </w:rPr>
      </w:pPr>
      <w:ins w:id="32" w:author="Unknown">
        <w:r w:rsidRPr="009E1B17">
          <w:rPr>
            <w:rFonts w:ascii="Arial" w:eastAsia="Times New Roman" w:hAnsi="Arial" w:cs="Arial"/>
            <w:color w:val="000000"/>
            <w:sz w:val="27"/>
            <w:szCs w:val="27"/>
            <w:lang w:eastAsia="ru-RU"/>
          </w:rPr>
          <w:t xml:space="preserve">Где а – коэффициенты регрессии, </w:t>
        </w:r>
        <w:proofErr w:type="spellStart"/>
        <w:r w:rsidRPr="009E1B17">
          <w:rPr>
            <w:rFonts w:ascii="Arial" w:eastAsia="Times New Roman" w:hAnsi="Arial" w:cs="Arial"/>
            <w:color w:val="000000"/>
            <w:sz w:val="27"/>
            <w:szCs w:val="27"/>
            <w:lang w:eastAsia="ru-RU"/>
          </w:rPr>
          <w:t>х</w:t>
        </w:r>
        <w:proofErr w:type="spellEnd"/>
        <w:r w:rsidRPr="009E1B17">
          <w:rPr>
            <w:rFonts w:ascii="Arial" w:eastAsia="Times New Roman" w:hAnsi="Arial" w:cs="Arial"/>
            <w:color w:val="000000"/>
            <w:sz w:val="27"/>
            <w:szCs w:val="27"/>
            <w:lang w:eastAsia="ru-RU"/>
          </w:rPr>
          <w:t xml:space="preserve"> – влияющие переменные, </w:t>
        </w:r>
        <w:proofErr w:type="gramStart"/>
        <w:r w:rsidRPr="009E1B17">
          <w:rPr>
            <w:rFonts w:ascii="Arial" w:eastAsia="Times New Roman" w:hAnsi="Arial" w:cs="Arial"/>
            <w:color w:val="000000"/>
            <w:sz w:val="27"/>
            <w:szCs w:val="27"/>
            <w:lang w:eastAsia="ru-RU"/>
          </w:rPr>
          <w:t>к</w:t>
        </w:r>
        <w:proofErr w:type="gramEnd"/>
        <w:r w:rsidRPr="009E1B17">
          <w:rPr>
            <w:rFonts w:ascii="Arial" w:eastAsia="Times New Roman" w:hAnsi="Arial" w:cs="Arial"/>
            <w:color w:val="000000"/>
            <w:sz w:val="27"/>
            <w:szCs w:val="27"/>
            <w:lang w:eastAsia="ru-RU"/>
          </w:rPr>
          <w:t xml:space="preserve"> – число факторов.</w:t>
        </w:r>
      </w:ins>
    </w:p>
    <w:p w:rsidR="009E1B17" w:rsidRPr="009E1B17" w:rsidRDefault="009E1B17" w:rsidP="009E1B17">
      <w:pPr>
        <w:shd w:val="clear" w:color="auto" w:fill="FFFFFF"/>
        <w:spacing w:before="180" w:after="100" w:afterAutospacing="1" w:line="240" w:lineRule="auto"/>
        <w:rPr>
          <w:ins w:id="33" w:author="Unknown"/>
          <w:rFonts w:ascii="Arial" w:eastAsia="Times New Roman" w:hAnsi="Arial" w:cs="Arial"/>
          <w:color w:val="000000"/>
          <w:sz w:val="27"/>
          <w:szCs w:val="27"/>
          <w:lang w:eastAsia="ru-RU"/>
        </w:rPr>
      </w:pPr>
      <w:ins w:id="34" w:author="Unknown">
        <w:r w:rsidRPr="009E1B17">
          <w:rPr>
            <w:rFonts w:ascii="Arial" w:eastAsia="Times New Roman" w:hAnsi="Arial" w:cs="Arial"/>
            <w:color w:val="000000"/>
            <w:sz w:val="27"/>
            <w:szCs w:val="27"/>
            <w:lang w:eastAsia="ru-RU"/>
          </w:rPr>
          <w:t>В нашем примере в качестве</w:t>
        </w:r>
        <w:proofErr w:type="gramStart"/>
        <w:r w:rsidRPr="009E1B17">
          <w:rPr>
            <w:rFonts w:ascii="Arial" w:eastAsia="Times New Roman" w:hAnsi="Arial" w:cs="Arial"/>
            <w:color w:val="000000"/>
            <w:sz w:val="27"/>
            <w:szCs w:val="27"/>
            <w:lang w:eastAsia="ru-RU"/>
          </w:rPr>
          <w:t xml:space="preserve"> У</w:t>
        </w:r>
        <w:proofErr w:type="gramEnd"/>
        <w:r w:rsidRPr="009E1B17">
          <w:rPr>
            <w:rFonts w:ascii="Arial" w:eastAsia="Times New Roman" w:hAnsi="Arial" w:cs="Arial"/>
            <w:color w:val="000000"/>
            <w:sz w:val="27"/>
            <w:szCs w:val="27"/>
            <w:lang w:eastAsia="ru-RU"/>
          </w:rPr>
          <w:t xml:space="preserve"> выступает показатель уволившихся работников. Влияющий фактор – заработная плата (</w:t>
        </w:r>
        <w:proofErr w:type="spellStart"/>
        <w:r w:rsidRPr="009E1B17">
          <w:rPr>
            <w:rFonts w:ascii="Arial" w:eastAsia="Times New Roman" w:hAnsi="Arial" w:cs="Arial"/>
            <w:color w:val="000000"/>
            <w:sz w:val="27"/>
            <w:szCs w:val="27"/>
            <w:lang w:eastAsia="ru-RU"/>
          </w:rPr>
          <w:t>х</w:t>
        </w:r>
        <w:proofErr w:type="spellEnd"/>
        <w:r w:rsidRPr="009E1B17">
          <w:rPr>
            <w:rFonts w:ascii="Arial" w:eastAsia="Times New Roman" w:hAnsi="Arial" w:cs="Arial"/>
            <w:color w:val="000000"/>
            <w:sz w:val="27"/>
            <w:szCs w:val="27"/>
            <w:lang w:eastAsia="ru-RU"/>
          </w:rPr>
          <w:t>).</w:t>
        </w:r>
      </w:ins>
    </w:p>
    <w:p w:rsidR="009E1B17" w:rsidRPr="009E1B17" w:rsidRDefault="009E1B17" w:rsidP="009E1B17">
      <w:pPr>
        <w:shd w:val="clear" w:color="auto" w:fill="FFFFFF"/>
        <w:spacing w:before="180" w:after="100" w:afterAutospacing="1" w:line="240" w:lineRule="auto"/>
        <w:rPr>
          <w:ins w:id="35" w:author="Unknown"/>
          <w:rFonts w:ascii="Arial" w:eastAsia="Times New Roman" w:hAnsi="Arial" w:cs="Arial"/>
          <w:color w:val="000000"/>
          <w:sz w:val="27"/>
          <w:szCs w:val="27"/>
          <w:lang w:eastAsia="ru-RU"/>
        </w:rPr>
      </w:pPr>
      <w:ins w:id="36" w:author="Unknown">
        <w:r w:rsidRPr="009E1B17">
          <w:rPr>
            <w:rFonts w:ascii="Arial" w:eastAsia="Times New Roman" w:hAnsi="Arial" w:cs="Arial"/>
            <w:color w:val="000000"/>
            <w:sz w:val="27"/>
            <w:szCs w:val="27"/>
            <w:lang w:eastAsia="ru-RU"/>
          </w:rPr>
          <w:t xml:space="preserve">В </w:t>
        </w:r>
        <w:proofErr w:type="spellStart"/>
        <w:r w:rsidRPr="009E1B17">
          <w:rPr>
            <w:rFonts w:ascii="Arial" w:eastAsia="Times New Roman" w:hAnsi="Arial" w:cs="Arial"/>
            <w:color w:val="000000"/>
            <w:sz w:val="27"/>
            <w:szCs w:val="27"/>
            <w:lang w:eastAsia="ru-RU"/>
          </w:rPr>
          <w:t>Excel</w:t>
        </w:r>
        <w:proofErr w:type="spellEnd"/>
        <w:r w:rsidRPr="009E1B17">
          <w:rPr>
            <w:rFonts w:ascii="Arial" w:eastAsia="Times New Roman" w:hAnsi="Arial" w:cs="Arial"/>
            <w:color w:val="000000"/>
            <w:sz w:val="27"/>
            <w:szCs w:val="27"/>
            <w:lang w:eastAsia="ru-RU"/>
          </w:rPr>
          <w:t xml:space="preserve"> существуют встроенные функции, с помощью которых можно рассчитать параметры модели линейной регрессии. Но быстрее это сделает надстройка «Пакет анализа».</w:t>
        </w:r>
      </w:ins>
    </w:p>
    <w:p w:rsidR="009E1B17" w:rsidRPr="009E1B17" w:rsidRDefault="009E1B17" w:rsidP="009E1B17">
      <w:pPr>
        <w:shd w:val="clear" w:color="auto" w:fill="FFFFFF"/>
        <w:spacing w:before="180" w:after="100" w:afterAutospacing="1" w:line="240" w:lineRule="auto"/>
        <w:rPr>
          <w:ins w:id="37" w:author="Unknown"/>
          <w:rFonts w:ascii="Arial" w:eastAsia="Times New Roman" w:hAnsi="Arial" w:cs="Arial"/>
          <w:color w:val="000000"/>
          <w:sz w:val="27"/>
          <w:szCs w:val="27"/>
          <w:lang w:eastAsia="ru-RU"/>
        </w:rPr>
      </w:pPr>
      <w:ins w:id="38" w:author="Unknown">
        <w:r w:rsidRPr="009E1B17">
          <w:rPr>
            <w:rFonts w:ascii="Arial" w:eastAsia="Times New Roman" w:hAnsi="Arial" w:cs="Arial"/>
            <w:color w:val="000000"/>
            <w:sz w:val="27"/>
            <w:szCs w:val="27"/>
            <w:lang w:eastAsia="ru-RU"/>
          </w:rPr>
          <w:t>Активируем мощный аналитический инструмент:</w:t>
        </w:r>
      </w:ins>
    </w:p>
    <w:p w:rsidR="009E1B17" w:rsidRPr="009E1B17" w:rsidRDefault="009E1B17" w:rsidP="009E1B17">
      <w:pPr>
        <w:numPr>
          <w:ilvl w:val="0"/>
          <w:numId w:val="2"/>
        </w:numPr>
        <w:pBdr>
          <w:bottom w:val="single" w:sz="6" w:space="0" w:color="CECECE"/>
        </w:pBdr>
        <w:shd w:val="clear" w:color="auto" w:fill="FAFAFF"/>
        <w:spacing w:before="100" w:beforeAutospacing="1" w:after="150" w:line="240" w:lineRule="auto"/>
        <w:ind w:left="750"/>
        <w:rPr>
          <w:ins w:id="39" w:author="Unknown"/>
          <w:rFonts w:ascii="Arial" w:eastAsia="Times New Roman" w:hAnsi="Arial" w:cs="Arial"/>
          <w:color w:val="000000"/>
          <w:sz w:val="27"/>
          <w:szCs w:val="27"/>
          <w:lang w:eastAsia="ru-RU"/>
        </w:rPr>
      </w:pPr>
      <w:ins w:id="40" w:author="Unknown">
        <w:r w:rsidRPr="009E1B17">
          <w:rPr>
            <w:rFonts w:ascii="Arial" w:eastAsia="Times New Roman" w:hAnsi="Arial" w:cs="Arial"/>
            <w:color w:val="000000"/>
            <w:sz w:val="27"/>
            <w:szCs w:val="27"/>
            <w:lang w:eastAsia="ru-RU"/>
          </w:rPr>
          <w:t xml:space="preserve">Нажимаем кнопку «Офис» и переходим на вкладку «Параметры </w:t>
        </w:r>
        <w:proofErr w:type="spellStart"/>
        <w:r w:rsidRPr="009E1B17">
          <w:rPr>
            <w:rFonts w:ascii="Arial" w:eastAsia="Times New Roman" w:hAnsi="Arial" w:cs="Arial"/>
            <w:color w:val="000000"/>
            <w:sz w:val="27"/>
            <w:szCs w:val="27"/>
            <w:lang w:eastAsia="ru-RU"/>
          </w:rPr>
          <w:t>Excel</w:t>
        </w:r>
        <w:proofErr w:type="spellEnd"/>
        <w:r w:rsidRPr="009E1B17">
          <w:rPr>
            <w:rFonts w:ascii="Arial" w:eastAsia="Times New Roman" w:hAnsi="Arial" w:cs="Arial"/>
            <w:color w:val="000000"/>
            <w:sz w:val="27"/>
            <w:szCs w:val="27"/>
            <w:lang w:eastAsia="ru-RU"/>
          </w:rPr>
          <w:t>». «Надстройки».</w:t>
        </w:r>
      </w:ins>
    </w:p>
    <w:p w:rsidR="009E1B17" w:rsidRPr="009E1B17" w:rsidRDefault="009E1B17" w:rsidP="009E1B17">
      <w:pPr>
        <w:shd w:val="clear" w:color="auto" w:fill="FFFFFF"/>
        <w:spacing w:after="0" w:line="240" w:lineRule="auto"/>
        <w:ind w:left="750"/>
        <w:rPr>
          <w:ins w:id="41" w:author="Unknown"/>
          <w:rFonts w:ascii="Arial" w:eastAsia="Times New Roman" w:hAnsi="Arial" w:cs="Arial"/>
          <w:color w:val="000000"/>
          <w:sz w:val="27"/>
          <w:szCs w:val="27"/>
          <w:lang w:eastAsia="ru-RU"/>
        </w:rPr>
      </w:pPr>
      <w:r>
        <w:rPr>
          <w:rFonts w:ascii="Arial" w:eastAsia="Times New Roman" w:hAnsi="Arial" w:cs="Arial"/>
          <w:noProof/>
          <w:color w:val="000000"/>
          <w:sz w:val="27"/>
          <w:szCs w:val="27"/>
          <w:lang w:eastAsia="ru-RU"/>
        </w:rPr>
        <w:drawing>
          <wp:inline distT="0" distB="0" distL="0" distR="0">
            <wp:extent cx="1504950" cy="2209800"/>
            <wp:effectExtent l="19050" t="0" r="0" b="0"/>
            <wp:docPr id="2" name="Рисунок 2" descr="Надстрой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Надстройки."/>
                    <pic:cNvPicPr>
                      <a:picLocks noChangeAspect="1" noChangeArrowheads="1"/>
                    </pic:cNvPicPr>
                  </pic:nvPicPr>
                  <pic:blipFill>
                    <a:blip r:embed="rId6"/>
                    <a:srcRect/>
                    <a:stretch>
                      <a:fillRect/>
                    </a:stretch>
                  </pic:blipFill>
                  <pic:spPr bwMode="auto">
                    <a:xfrm>
                      <a:off x="0" y="0"/>
                      <a:ext cx="1504950" cy="2209800"/>
                    </a:xfrm>
                    <a:prstGeom prst="rect">
                      <a:avLst/>
                    </a:prstGeom>
                    <a:noFill/>
                    <a:ln w="9525">
                      <a:noFill/>
                      <a:miter lim="800000"/>
                      <a:headEnd/>
                      <a:tailEnd/>
                    </a:ln>
                  </pic:spPr>
                </pic:pic>
              </a:graphicData>
            </a:graphic>
          </wp:inline>
        </w:drawing>
      </w:r>
    </w:p>
    <w:p w:rsidR="009E1B17" w:rsidRPr="009E1B17" w:rsidRDefault="009E1B17" w:rsidP="009E1B17">
      <w:pPr>
        <w:numPr>
          <w:ilvl w:val="0"/>
          <w:numId w:val="2"/>
        </w:numPr>
        <w:pBdr>
          <w:bottom w:val="single" w:sz="6" w:space="0" w:color="CECECE"/>
        </w:pBdr>
        <w:shd w:val="clear" w:color="auto" w:fill="FAFAFF"/>
        <w:spacing w:before="100" w:beforeAutospacing="1" w:after="150" w:line="240" w:lineRule="auto"/>
        <w:ind w:left="750"/>
        <w:rPr>
          <w:ins w:id="42" w:author="Unknown"/>
          <w:rFonts w:ascii="Arial" w:eastAsia="Times New Roman" w:hAnsi="Arial" w:cs="Arial"/>
          <w:color w:val="000000"/>
          <w:sz w:val="27"/>
          <w:szCs w:val="27"/>
          <w:lang w:eastAsia="ru-RU"/>
        </w:rPr>
      </w:pPr>
      <w:ins w:id="43" w:author="Unknown">
        <w:r w:rsidRPr="009E1B17">
          <w:rPr>
            <w:rFonts w:ascii="Arial" w:eastAsia="Times New Roman" w:hAnsi="Arial" w:cs="Arial"/>
            <w:color w:val="000000"/>
            <w:sz w:val="27"/>
            <w:szCs w:val="27"/>
            <w:lang w:eastAsia="ru-RU"/>
          </w:rPr>
          <w:t xml:space="preserve">Внизу, под выпадающим списком, в поле «Управление» будет надпись «Надстройки </w:t>
        </w:r>
        <w:proofErr w:type="spellStart"/>
        <w:r w:rsidRPr="009E1B17">
          <w:rPr>
            <w:rFonts w:ascii="Arial" w:eastAsia="Times New Roman" w:hAnsi="Arial" w:cs="Arial"/>
            <w:color w:val="000000"/>
            <w:sz w:val="27"/>
            <w:szCs w:val="27"/>
            <w:lang w:eastAsia="ru-RU"/>
          </w:rPr>
          <w:t>Excel</w:t>
        </w:r>
        <w:proofErr w:type="spellEnd"/>
        <w:r w:rsidRPr="009E1B17">
          <w:rPr>
            <w:rFonts w:ascii="Arial" w:eastAsia="Times New Roman" w:hAnsi="Arial" w:cs="Arial"/>
            <w:color w:val="000000"/>
            <w:sz w:val="27"/>
            <w:szCs w:val="27"/>
            <w:lang w:eastAsia="ru-RU"/>
          </w:rPr>
          <w:t>» (если ее нет, нажмите на флажок справа и выберите). И кнопка «Перейти». Жмем.</w:t>
        </w:r>
      </w:ins>
    </w:p>
    <w:p w:rsidR="009E1B17" w:rsidRPr="009E1B17" w:rsidRDefault="009E1B17" w:rsidP="009E1B17">
      <w:pPr>
        <w:shd w:val="clear" w:color="auto" w:fill="FFFFFF"/>
        <w:spacing w:after="0" w:line="240" w:lineRule="auto"/>
        <w:ind w:left="750"/>
        <w:rPr>
          <w:ins w:id="44" w:author="Unknown"/>
          <w:rFonts w:ascii="Arial" w:eastAsia="Times New Roman" w:hAnsi="Arial" w:cs="Arial"/>
          <w:color w:val="000000"/>
          <w:sz w:val="27"/>
          <w:szCs w:val="27"/>
          <w:lang w:eastAsia="ru-RU"/>
        </w:rPr>
      </w:pPr>
      <w:r>
        <w:rPr>
          <w:rFonts w:ascii="Arial" w:eastAsia="Times New Roman" w:hAnsi="Arial" w:cs="Arial"/>
          <w:noProof/>
          <w:color w:val="000000"/>
          <w:sz w:val="27"/>
          <w:szCs w:val="27"/>
          <w:lang w:eastAsia="ru-RU"/>
        </w:rPr>
        <w:drawing>
          <wp:inline distT="0" distB="0" distL="0" distR="0">
            <wp:extent cx="3171825" cy="438150"/>
            <wp:effectExtent l="19050" t="0" r="9525" b="0"/>
            <wp:docPr id="3" name="Рисунок 3" descr="Управл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Управление."/>
                    <pic:cNvPicPr>
                      <a:picLocks noChangeAspect="1" noChangeArrowheads="1"/>
                    </pic:cNvPicPr>
                  </pic:nvPicPr>
                  <pic:blipFill>
                    <a:blip r:embed="rId7"/>
                    <a:srcRect/>
                    <a:stretch>
                      <a:fillRect/>
                    </a:stretch>
                  </pic:blipFill>
                  <pic:spPr bwMode="auto">
                    <a:xfrm>
                      <a:off x="0" y="0"/>
                      <a:ext cx="3171825" cy="438150"/>
                    </a:xfrm>
                    <a:prstGeom prst="rect">
                      <a:avLst/>
                    </a:prstGeom>
                    <a:noFill/>
                    <a:ln w="9525">
                      <a:noFill/>
                      <a:miter lim="800000"/>
                      <a:headEnd/>
                      <a:tailEnd/>
                    </a:ln>
                  </pic:spPr>
                </pic:pic>
              </a:graphicData>
            </a:graphic>
          </wp:inline>
        </w:drawing>
      </w:r>
    </w:p>
    <w:p w:rsidR="009E1B17" w:rsidRPr="009E1B17" w:rsidRDefault="009E1B17" w:rsidP="009E1B17">
      <w:pPr>
        <w:numPr>
          <w:ilvl w:val="0"/>
          <w:numId w:val="2"/>
        </w:numPr>
        <w:pBdr>
          <w:bottom w:val="single" w:sz="6" w:space="0" w:color="CECECE"/>
        </w:pBdr>
        <w:shd w:val="clear" w:color="auto" w:fill="FAFAFF"/>
        <w:spacing w:before="100" w:beforeAutospacing="1" w:after="150" w:line="240" w:lineRule="auto"/>
        <w:ind w:left="750"/>
        <w:rPr>
          <w:ins w:id="45" w:author="Unknown"/>
          <w:rFonts w:ascii="Arial" w:eastAsia="Times New Roman" w:hAnsi="Arial" w:cs="Arial"/>
          <w:color w:val="000000"/>
          <w:sz w:val="27"/>
          <w:szCs w:val="27"/>
          <w:lang w:eastAsia="ru-RU"/>
        </w:rPr>
      </w:pPr>
      <w:ins w:id="46" w:author="Unknown">
        <w:r w:rsidRPr="009E1B17">
          <w:rPr>
            <w:rFonts w:ascii="Arial" w:eastAsia="Times New Roman" w:hAnsi="Arial" w:cs="Arial"/>
            <w:color w:val="000000"/>
            <w:sz w:val="27"/>
            <w:szCs w:val="27"/>
            <w:lang w:eastAsia="ru-RU"/>
          </w:rPr>
          <w:lastRenderedPageBreak/>
          <w:t>Открывается список доступных надстроек. Выбираем «Пакет анализа» и нажимаем ОК.</w:t>
        </w:r>
      </w:ins>
    </w:p>
    <w:p w:rsidR="009E1B17" w:rsidRPr="009E1B17" w:rsidRDefault="009E1B17" w:rsidP="009E1B17">
      <w:pPr>
        <w:spacing w:after="0" w:line="240" w:lineRule="auto"/>
        <w:rPr>
          <w:ins w:id="47" w:author="Unknown"/>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266950" cy="1428750"/>
            <wp:effectExtent l="19050" t="0" r="0" b="0"/>
            <wp:docPr id="4" name="Рисунок 4" descr="Пакет анализ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акет анализа."/>
                    <pic:cNvPicPr>
                      <a:picLocks noChangeAspect="1" noChangeArrowheads="1"/>
                    </pic:cNvPicPr>
                  </pic:nvPicPr>
                  <pic:blipFill>
                    <a:blip r:embed="rId8"/>
                    <a:srcRect/>
                    <a:stretch>
                      <a:fillRect/>
                    </a:stretch>
                  </pic:blipFill>
                  <pic:spPr bwMode="auto">
                    <a:xfrm>
                      <a:off x="0" y="0"/>
                      <a:ext cx="2266950" cy="1428750"/>
                    </a:xfrm>
                    <a:prstGeom prst="rect">
                      <a:avLst/>
                    </a:prstGeom>
                    <a:noFill/>
                    <a:ln w="9525">
                      <a:noFill/>
                      <a:miter lim="800000"/>
                      <a:headEnd/>
                      <a:tailEnd/>
                    </a:ln>
                  </pic:spPr>
                </pic:pic>
              </a:graphicData>
            </a:graphic>
          </wp:inline>
        </w:drawing>
      </w:r>
    </w:p>
    <w:p w:rsidR="009E1B17" w:rsidRPr="009E1B17" w:rsidRDefault="009E1B17" w:rsidP="009E1B17">
      <w:pPr>
        <w:shd w:val="clear" w:color="auto" w:fill="FFFFFF"/>
        <w:spacing w:before="180" w:after="100" w:afterAutospacing="1" w:line="240" w:lineRule="auto"/>
        <w:rPr>
          <w:ins w:id="48" w:author="Unknown"/>
          <w:rFonts w:ascii="Arial" w:eastAsia="Times New Roman" w:hAnsi="Arial" w:cs="Arial"/>
          <w:color w:val="000000"/>
          <w:sz w:val="27"/>
          <w:szCs w:val="27"/>
          <w:lang w:eastAsia="ru-RU"/>
        </w:rPr>
      </w:pPr>
      <w:ins w:id="49" w:author="Unknown">
        <w:r w:rsidRPr="009E1B17">
          <w:rPr>
            <w:rFonts w:ascii="Arial" w:eastAsia="Times New Roman" w:hAnsi="Arial" w:cs="Arial"/>
            <w:color w:val="000000"/>
            <w:sz w:val="27"/>
            <w:szCs w:val="27"/>
            <w:lang w:eastAsia="ru-RU"/>
          </w:rPr>
          <w:t>После активации надстройка будет доступна на вкладке «Данные».</w:t>
        </w:r>
      </w:ins>
    </w:p>
    <w:p w:rsidR="009E1B17" w:rsidRPr="009E1B17" w:rsidRDefault="009E1B17" w:rsidP="009E1B17">
      <w:pPr>
        <w:spacing w:after="0" w:line="240" w:lineRule="auto"/>
        <w:rPr>
          <w:ins w:id="50" w:author="Unknown"/>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104900" cy="828675"/>
            <wp:effectExtent l="19050" t="0" r="0" b="0"/>
            <wp:docPr id="5" name="Рисунок 5" descr="Анализ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Анализ данных."/>
                    <pic:cNvPicPr>
                      <a:picLocks noChangeAspect="1" noChangeArrowheads="1"/>
                    </pic:cNvPicPr>
                  </pic:nvPicPr>
                  <pic:blipFill>
                    <a:blip r:embed="rId9"/>
                    <a:srcRect/>
                    <a:stretch>
                      <a:fillRect/>
                    </a:stretch>
                  </pic:blipFill>
                  <pic:spPr bwMode="auto">
                    <a:xfrm>
                      <a:off x="0" y="0"/>
                      <a:ext cx="1104900" cy="828675"/>
                    </a:xfrm>
                    <a:prstGeom prst="rect">
                      <a:avLst/>
                    </a:prstGeom>
                    <a:noFill/>
                    <a:ln w="9525">
                      <a:noFill/>
                      <a:miter lim="800000"/>
                      <a:headEnd/>
                      <a:tailEnd/>
                    </a:ln>
                  </pic:spPr>
                </pic:pic>
              </a:graphicData>
            </a:graphic>
          </wp:inline>
        </w:drawing>
      </w:r>
    </w:p>
    <w:p w:rsidR="009E1B17" w:rsidRPr="009E1B17" w:rsidRDefault="009E1B17" w:rsidP="009E1B17">
      <w:pPr>
        <w:shd w:val="clear" w:color="auto" w:fill="FFFFFF"/>
        <w:spacing w:before="180" w:after="100" w:afterAutospacing="1" w:line="240" w:lineRule="auto"/>
        <w:rPr>
          <w:ins w:id="51" w:author="Unknown"/>
          <w:rFonts w:ascii="Arial" w:eastAsia="Times New Roman" w:hAnsi="Arial" w:cs="Arial"/>
          <w:color w:val="000000"/>
          <w:sz w:val="27"/>
          <w:szCs w:val="27"/>
          <w:lang w:eastAsia="ru-RU"/>
        </w:rPr>
      </w:pPr>
      <w:ins w:id="52" w:author="Unknown">
        <w:r w:rsidRPr="009E1B17">
          <w:rPr>
            <w:rFonts w:ascii="Arial" w:eastAsia="Times New Roman" w:hAnsi="Arial" w:cs="Arial"/>
            <w:color w:val="000000"/>
            <w:sz w:val="27"/>
            <w:szCs w:val="27"/>
            <w:lang w:eastAsia="ru-RU"/>
          </w:rPr>
          <w:t>Теперь займемся непосредственно регрессионным анализом.</w:t>
        </w:r>
      </w:ins>
    </w:p>
    <w:p w:rsidR="009E1B17" w:rsidRPr="009E1B17" w:rsidRDefault="009E1B17" w:rsidP="009E1B17">
      <w:pPr>
        <w:numPr>
          <w:ilvl w:val="0"/>
          <w:numId w:val="3"/>
        </w:numPr>
        <w:pBdr>
          <w:bottom w:val="single" w:sz="6" w:space="0" w:color="CECECE"/>
        </w:pBdr>
        <w:shd w:val="clear" w:color="auto" w:fill="FAFAFF"/>
        <w:spacing w:before="100" w:beforeAutospacing="1" w:after="150" w:line="240" w:lineRule="auto"/>
        <w:ind w:left="750"/>
        <w:rPr>
          <w:ins w:id="53" w:author="Unknown"/>
          <w:rFonts w:ascii="Arial" w:eastAsia="Times New Roman" w:hAnsi="Arial" w:cs="Arial"/>
          <w:color w:val="000000"/>
          <w:sz w:val="27"/>
          <w:szCs w:val="27"/>
          <w:lang w:eastAsia="ru-RU"/>
        </w:rPr>
      </w:pPr>
      <w:ins w:id="54" w:author="Unknown">
        <w:r w:rsidRPr="009E1B17">
          <w:rPr>
            <w:rFonts w:ascii="Arial" w:eastAsia="Times New Roman" w:hAnsi="Arial" w:cs="Arial"/>
            <w:color w:val="000000"/>
            <w:sz w:val="27"/>
            <w:szCs w:val="27"/>
            <w:lang w:eastAsia="ru-RU"/>
          </w:rPr>
          <w:t>Открываем меню инструмента «Анализ данных». Выбираем «Регрессия».</w:t>
        </w:r>
      </w:ins>
    </w:p>
    <w:p w:rsidR="009E1B17" w:rsidRPr="009E1B17" w:rsidRDefault="009E1B17" w:rsidP="009E1B17">
      <w:pPr>
        <w:shd w:val="clear" w:color="auto" w:fill="FFFFFF"/>
        <w:spacing w:after="0" w:line="240" w:lineRule="auto"/>
        <w:ind w:left="750"/>
        <w:rPr>
          <w:ins w:id="55" w:author="Unknown"/>
          <w:rFonts w:ascii="Arial" w:eastAsia="Times New Roman" w:hAnsi="Arial" w:cs="Arial"/>
          <w:color w:val="000000"/>
          <w:sz w:val="27"/>
          <w:szCs w:val="27"/>
          <w:lang w:eastAsia="ru-RU"/>
        </w:rPr>
      </w:pPr>
      <w:r>
        <w:rPr>
          <w:rFonts w:ascii="Arial" w:eastAsia="Times New Roman" w:hAnsi="Arial" w:cs="Arial"/>
          <w:noProof/>
          <w:color w:val="000000"/>
          <w:sz w:val="27"/>
          <w:szCs w:val="27"/>
          <w:lang w:eastAsia="ru-RU"/>
        </w:rPr>
        <w:drawing>
          <wp:inline distT="0" distB="0" distL="0" distR="0">
            <wp:extent cx="3924300" cy="1743075"/>
            <wp:effectExtent l="19050" t="0" r="0" b="0"/>
            <wp:docPr id="6" name="Рисунок 6" descr="Регресс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Регрессия."/>
                    <pic:cNvPicPr>
                      <a:picLocks noChangeAspect="1" noChangeArrowheads="1"/>
                    </pic:cNvPicPr>
                  </pic:nvPicPr>
                  <pic:blipFill>
                    <a:blip r:embed="rId10"/>
                    <a:srcRect/>
                    <a:stretch>
                      <a:fillRect/>
                    </a:stretch>
                  </pic:blipFill>
                  <pic:spPr bwMode="auto">
                    <a:xfrm>
                      <a:off x="0" y="0"/>
                      <a:ext cx="3924300" cy="1743075"/>
                    </a:xfrm>
                    <a:prstGeom prst="rect">
                      <a:avLst/>
                    </a:prstGeom>
                    <a:noFill/>
                    <a:ln w="9525">
                      <a:noFill/>
                      <a:miter lim="800000"/>
                      <a:headEnd/>
                      <a:tailEnd/>
                    </a:ln>
                  </pic:spPr>
                </pic:pic>
              </a:graphicData>
            </a:graphic>
          </wp:inline>
        </w:drawing>
      </w:r>
    </w:p>
    <w:p w:rsidR="009E1B17" w:rsidRPr="009E1B17" w:rsidRDefault="009E1B17" w:rsidP="009E1B17">
      <w:pPr>
        <w:numPr>
          <w:ilvl w:val="0"/>
          <w:numId w:val="3"/>
        </w:numPr>
        <w:pBdr>
          <w:bottom w:val="single" w:sz="6" w:space="0" w:color="CECECE"/>
        </w:pBdr>
        <w:shd w:val="clear" w:color="auto" w:fill="FAFAFF"/>
        <w:spacing w:before="100" w:beforeAutospacing="1" w:after="150" w:line="240" w:lineRule="auto"/>
        <w:ind w:left="750"/>
        <w:rPr>
          <w:ins w:id="56" w:author="Unknown"/>
          <w:rFonts w:ascii="Arial" w:eastAsia="Times New Roman" w:hAnsi="Arial" w:cs="Arial"/>
          <w:color w:val="000000"/>
          <w:sz w:val="27"/>
          <w:szCs w:val="27"/>
          <w:lang w:eastAsia="ru-RU"/>
        </w:rPr>
      </w:pPr>
      <w:ins w:id="57" w:author="Unknown">
        <w:r w:rsidRPr="009E1B17">
          <w:rPr>
            <w:rFonts w:ascii="Arial" w:eastAsia="Times New Roman" w:hAnsi="Arial" w:cs="Arial"/>
            <w:color w:val="000000"/>
            <w:sz w:val="27"/>
            <w:szCs w:val="27"/>
            <w:lang w:eastAsia="ru-RU"/>
          </w:rPr>
          <w:t>Откроется меню для выбора входных значений и параметров вывода (где отобразить результат). В полях для исходных данных указываем диапазон описываемого параметра (У) и влияющего на него фактора (Х). Остальное можно и не заполнять.</w:t>
        </w:r>
      </w:ins>
    </w:p>
    <w:p w:rsidR="009E1B17" w:rsidRPr="009E1B17" w:rsidRDefault="009E1B17" w:rsidP="009E1B17">
      <w:pPr>
        <w:shd w:val="clear" w:color="auto" w:fill="FFFFFF"/>
        <w:spacing w:after="0" w:line="240" w:lineRule="auto"/>
        <w:ind w:left="750"/>
        <w:rPr>
          <w:ins w:id="58" w:author="Unknown"/>
          <w:rFonts w:ascii="Arial" w:eastAsia="Times New Roman" w:hAnsi="Arial" w:cs="Arial"/>
          <w:color w:val="000000"/>
          <w:sz w:val="27"/>
          <w:szCs w:val="27"/>
          <w:lang w:eastAsia="ru-RU"/>
        </w:rPr>
      </w:pPr>
      <w:r>
        <w:rPr>
          <w:rFonts w:ascii="Arial" w:eastAsia="Times New Roman" w:hAnsi="Arial" w:cs="Arial"/>
          <w:noProof/>
          <w:color w:val="000000"/>
          <w:sz w:val="27"/>
          <w:szCs w:val="27"/>
          <w:lang w:eastAsia="ru-RU"/>
        </w:rPr>
        <w:drawing>
          <wp:inline distT="0" distB="0" distL="0" distR="0">
            <wp:extent cx="3914775" cy="1438275"/>
            <wp:effectExtent l="19050" t="0" r="9525" b="0"/>
            <wp:docPr id="7" name="Рисунок 7" descr="Параметры регресс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араметры регрессии."/>
                    <pic:cNvPicPr>
                      <a:picLocks noChangeAspect="1" noChangeArrowheads="1"/>
                    </pic:cNvPicPr>
                  </pic:nvPicPr>
                  <pic:blipFill>
                    <a:blip r:embed="rId11"/>
                    <a:srcRect/>
                    <a:stretch>
                      <a:fillRect/>
                    </a:stretch>
                  </pic:blipFill>
                  <pic:spPr bwMode="auto">
                    <a:xfrm>
                      <a:off x="0" y="0"/>
                      <a:ext cx="3914775" cy="1438275"/>
                    </a:xfrm>
                    <a:prstGeom prst="rect">
                      <a:avLst/>
                    </a:prstGeom>
                    <a:noFill/>
                    <a:ln w="9525">
                      <a:noFill/>
                      <a:miter lim="800000"/>
                      <a:headEnd/>
                      <a:tailEnd/>
                    </a:ln>
                  </pic:spPr>
                </pic:pic>
              </a:graphicData>
            </a:graphic>
          </wp:inline>
        </w:drawing>
      </w:r>
    </w:p>
    <w:p w:rsidR="009E1B17" w:rsidRPr="009E1B17" w:rsidRDefault="009E1B17" w:rsidP="009E1B17">
      <w:pPr>
        <w:numPr>
          <w:ilvl w:val="0"/>
          <w:numId w:val="3"/>
        </w:numPr>
        <w:pBdr>
          <w:bottom w:val="single" w:sz="6" w:space="0" w:color="CECECE"/>
        </w:pBdr>
        <w:shd w:val="clear" w:color="auto" w:fill="FAFAFF"/>
        <w:spacing w:before="100" w:beforeAutospacing="1" w:after="150" w:line="240" w:lineRule="auto"/>
        <w:ind w:left="750"/>
        <w:rPr>
          <w:ins w:id="59" w:author="Unknown"/>
          <w:rFonts w:ascii="Arial" w:eastAsia="Times New Roman" w:hAnsi="Arial" w:cs="Arial"/>
          <w:color w:val="000000"/>
          <w:sz w:val="27"/>
          <w:szCs w:val="27"/>
          <w:lang w:eastAsia="ru-RU"/>
        </w:rPr>
      </w:pPr>
      <w:ins w:id="60" w:author="Unknown">
        <w:r w:rsidRPr="009E1B17">
          <w:rPr>
            <w:rFonts w:ascii="Arial" w:eastAsia="Times New Roman" w:hAnsi="Arial" w:cs="Arial"/>
            <w:color w:val="000000"/>
            <w:sz w:val="27"/>
            <w:szCs w:val="27"/>
            <w:lang w:eastAsia="ru-RU"/>
          </w:rPr>
          <w:lastRenderedPageBreak/>
          <w:t>После нажатия ОК, программа отобразит расчеты на новом листе (можно выбрать интервал для отображения на текущем листе или назначить вывод в новую книгу).</w:t>
        </w:r>
      </w:ins>
    </w:p>
    <w:p w:rsidR="009E1B17" w:rsidRPr="009E1B17" w:rsidRDefault="009E1B17" w:rsidP="009E1B17">
      <w:pPr>
        <w:spacing w:after="0" w:line="240" w:lineRule="auto"/>
        <w:rPr>
          <w:ins w:id="61" w:author="Unknown"/>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8058150" cy="3371850"/>
            <wp:effectExtent l="19050" t="0" r="0" b="0"/>
            <wp:docPr id="8" name="Рисунок 8" descr="Результат анализа регресс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Результат анализа регрессии."/>
                    <pic:cNvPicPr>
                      <a:picLocks noChangeAspect="1" noChangeArrowheads="1"/>
                    </pic:cNvPicPr>
                  </pic:nvPicPr>
                  <pic:blipFill>
                    <a:blip r:embed="rId12"/>
                    <a:srcRect/>
                    <a:stretch>
                      <a:fillRect/>
                    </a:stretch>
                  </pic:blipFill>
                  <pic:spPr bwMode="auto">
                    <a:xfrm>
                      <a:off x="0" y="0"/>
                      <a:ext cx="8058150" cy="3371850"/>
                    </a:xfrm>
                    <a:prstGeom prst="rect">
                      <a:avLst/>
                    </a:prstGeom>
                    <a:noFill/>
                    <a:ln w="9525">
                      <a:noFill/>
                      <a:miter lim="800000"/>
                      <a:headEnd/>
                      <a:tailEnd/>
                    </a:ln>
                  </pic:spPr>
                </pic:pic>
              </a:graphicData>
            </a:graphic>
          </wp:inline>
        </w:drawing>
      </w:r>
    </w:p>
    <w:p w:rsidR="009E1B17" w:rsidRPr="009E1B17" w:rsidRDefault="009E1B17" w:rsidP="009E1B17">
      <w:pPr>
        <w:shd w:val="clear" w:color="auto" w:fill="FFFFFF"/>
        <w:spacing w:before="180" w:after="100" w:afterAutospacing="1" w:line="240" w:lineRule="auto"/>
        <w:rPr>
          <w:ins w:id="62" w:author="Unknown"/>
          <w:rFonts w:ascii="Arial" w:eastAsia="Times New Roman" w:hAnsi="Arial" w:cs="Arial"/>
          <w:color w:val="000000"/>
          <w:sz w:val="27"/>
          <w:szCs w:val="27"/>
          <w:lang w:eastAsia="ru-RU"/>
        </w:rPr>
      </w:pPr>
      <w:ins w:id="63" w:author="Unknown">
        <w:r w:rsidRPr="009E1B17">
          <w:rPr>
            <w:rFonts w:ascii="Arial" w:eastAsia="Times New Roman" w:hAnsi="Arial" w:cs="Arial"/>
            <w:color w:val="000000"/>
            <w:sz w:val="27"/>
            <w:szCs w:val="27"/>
            <w:lang w:eastAsia="ru-RU"/>
          </w:rPr>
          <w:t>В первую очередь обращаем внимание на R-квадрат и коэффициенты.</w:t>
        </w:r>
      </w:ins>
    </w:p>
    <w:p w:rsidR="009E1B17" w:rsidRPr="009E1B17" w:rsidRDefault="009E1B17" w:rsidP="009E1B17">
      <w:pPr>
        <w:shd w:val="clear" w:color="auto" w:fill="FFFFFF"/>
        <w:spacing w:before="180" w:after="100" w:afterAutospacing="1" w:line="240" w:lineRule="auto"/>
        <w:rPr>
          <w:ins w:id="64" w:author="Unknown"/>
          <w:rFonts w:ascii="Arial" w:eastAsia="Times New Roman" w:hAnsi="Arial" w:cs="Arial"/>
          <w:color w:val="000000"/>
          <w:sz w:val="27"/>
          <w:szCs w:val="27"/>
          <w:lang w:eastAsia="ru-RU"/>
        </w:rPr>
      </w:pPr>
      <w:ins w:id="65" w:author="Unknown">
        <w:r w:rsidRPr="009E1B17">
          <w:rPr>
            <w:rFonts w:ascii="Arial" w:eastAsia="Times New Roman" w:hAnsi="Arial" w:cs="Arial"/>
            <w:color w:val="000000"/>
            <w:sz w:val="27"/>
            <w:szCs w:val="27"/>
            <w:lang w:eastAsia="ru-RU"/>
          </w:rPr>
          <w:t>R-квадрат – коэффициент детерминации. В нашем примере – 0,755, или 75,5%. Это означает, что расчетные параметры модели на 75,5% объясняют зависимость между изучаемыми параметрами. Чем выше коэффициент детерминации, тем качественнее модель. Хорошо – выше 0,8. Плохо – меньше 0,5 (такой анализ вряд ли можно считать резонным). В нашем примере – «неплохо».</w:t>
        </w:r>
      </w:ins>
    </w:p>
    <w:p w:rsidR="009E1B17" w:rsidRPr="009E1B17" w:rsidRDefault="009E1B17" w:rsidP="009E1B17">
      <w:pPr>
        <w:shd w:val="clear" w:color="auto" w:fill="FFFFFF"/>
        <w:spacing w:before="180" w:after="100" w:afterAutospacing="1" w:line="240" w:lineRule="auto"/>
        <w:rPr>
          <w:ins w:id="66" w:author="Unknown"/>
          <w:rFonts w:ascii="Arial" w:eastAsia="Times New Roman" w:hAnsi="Arial" w:cs="Arial"/>
          <w:color w:val="000000"/>
          <w:sz w:val="27"/>
          <w:szCs w:val="27"/>
          <w:lang w:eastAsia="ru-RU"/>
        </w:rPr>
      </w:pPr>
      <w:ins w:id="67" w:author="Unknown">
        <w:r w:rsidRPr="009E1B17">
          <w:rPr>
            <w:rFonts w:ascii="Arial" w:eastAsia="Times New Roman" w:hAnsi="Arial" w:cs="Arial"/>
            <w:color w:val="000000"/>
            <w:sz w:val="27"/>
            <w:szCs w:val="27"/>
            <w:lang w:eastAsia="ru-RU"/>
          </w:rPr>
          <w:t>Коэффициент 64,1428 показывает, каким будет Y, если все переменные в рассматриваемой модели будут равны 0. То есть на значение анализируемого параметра влияют и другие факторы, не описанные в модели.</w:t>
        </w:r>
      </w:ins>
    </w:p>
    <w:p w:rsidR="009E1B17" w:rsidRPr="009E1B17" w:rsidRDefault="009E1B17" w:rsidP="009E1B17">
      <w:pPr>
        <w:shd w:val="clear" w:color="auto" w:fill="FFFFFF"/>
        <w:spacing w:before="180" w:after="100" w:afterAutospacing="1" w:line="240" w:lineRule="auto"/>
        <w:rPr>
          <w:ins w:id="68" w:author="Unknown"/>
          <w:rFonts w:ascii="Arial" w:eastAsia="Times New Roman" w:hAnsi="Arial" w:cs="Arial"/>
          <w:color w:val="000000"/>
          <w:sz w:val="27"/>
          <w:szCs w:val="27"/>
          <w:lang w:eastAsia="ru-RU"/>
        </w:rPr>
      </w:pPr>
      <w:ins w:id="69" w:author="Unknown">
        <w:r w:rsidRPr="009E1B17">
          <w:rPr>
            <w:rFonts w:ascii="Arial" w:eastAsia="Times New Roman" w:hAnsi="Arial" w:cs="Arial"/>
            <w:color w:val="000000"/>
            <w:sz w:val="27"/>
            <w:szCs w:val="27"/>
            <w:lang w:eastAsia="ru-RU"/>
          </w:rPr>
          <w:t xml:space="preserve">Коэффициент -0,16285 показывает весомость переменной Х на Y. То есть среднемесячная заработная плата в пределах данной модели влияет на количество уволившихся с весом -0,16285 (это небольшая степень влияния). Знак </w:t>
        </w:r>
        <w:proofErr w:type="gramStart"/>
        <w:r w:rsidRPr="009E1B17">
          <w:rPr>
            <w:rFonts w:ascii="Arial" w:eastAsia="Times New Roman" w:hAnsi="Arial" w:cs="Arial"/>
            <w:color w:val="000000"/>
            <w:sz w:val="27"/>
            <w:szCs w:val="27"/>
            <w:lang w:eastAsia="ru-RU"/>
          </w:rPr>
          <w:t>«-</w:t>
        </w:r>
        <w:proofErr w:type="gramEnd"/>
        <w:r w:rsidRPr="009E1B17">
          <w:rPr>
            <w:rFonts w:ascii="Arial" w:eastAsia="Times New Roman" w:hAnsi="Arial" w:cs="Arial"/>
            <w:color w:val="000000"/>
            <w:sz w:val="27"/>
            <w:szCs w:val="27"/>
            <w:lang w:eastAsia="ru-RU"/>
          </w:rPr>
          <w:t>» указывает на отрицательное влияние: чем больше зарплата, тем меньше уволившихся. Что справедливо.</w:t>
        </w:r>
      </w:ins>
    </w:p>
    <w:p w:rsidR="009E1B17" w:rsidRPr="009E1B17" w:rsidRDefault="009E1B17" w:rsidP="009E1B17">
      <w:pPr>
        <w:shd w:val="clear" w:color="auto" w:fill="FFFFFF"/>
        <w:spacing w:before="375" w:after="0" w:line="240" w:lineRule="auto"/>
        <w:jc w:val="center"/>
        <w:outlineLvl w:val="1"/>
        <w:rPr>
          <w:ins w:id="70" w:author="Unknown"/>
          <w:rFonts w:ascii="Arial" w:eastAsia="Times New Roman" w:hAnsi="Arial" w:cs="Arial"/>
          <w:caps/>
          <w:color w:val="EC5300"/>
          <w:sz w:val="36"/>
          <w:szCs w:val="36"/>
          <w:lang w:eastAsia="ru-RU"/>
        </w:rPr>
      </w:pPr>
      <w:ins w:id="71" w:author="Unknown">
        <w:r w:rsidRPr="009E1B17">
          <w:rPr>
            <w:rFonts w:ascii="Arial" w:eastAsia="Times New Roman" w:hAnsi="Arial" w:cs="Arial"/>
            <w:caps/>
            <w:color w:val="EC5300"/>
            <w:sz w:val="36"/>
            <w:szCs w:val="36"/>
            <w:lang w:eastAsia="ru-RU"/>
          </w:rPr>
          <w:t>КОРРЕЛЯЦИОННЫЙ АНАЛИЗ В EXCEL</w:t>
        </w:r>
      </w:ins>
    </w:p>
    <w:p w:rsidR="009E1B17" w:rsidRPr="009E1B17" w:rsidRDefault="009E1B17" w:rsidP="009E1B17">
      <w:pPr>
        <w:shd w:val="clear" w:color="auto" w:fill="FFFFFF"/>
        <w:spacing w:before="180" w:after="100" w:afterAutospacing="1" w:line="240" w:lineRule="auto"/>
        <w:rPr>
          <w:ins w:id="72" w:author="Unknown"/>
          <w:rFonts w:ascii="Arial" w:eastAsia="Times New Roman" w:hAnsi="Arial" w:cs="Arial"/>
          <w:color w:val="000000"/>
          <w:sz w:val="27"/>
          <w:szCs w:val="27"/>
          <w:lang w:eastAsia="ru-RU"/>
        </w:rPr>
      </w:pPr>
      <w:ins w:id="73" w:author="Unknown">
        <w:r w:rsidRPr="009E1B17">
          <w:rPr>
            <w:rFonts w:ascii="Arial" w:eastAsia="Times New Roman" w:hAnsi="Arial" w:cs="Arial"/>
            <w:color w:val="000000"/>
            <w:sz w:val="27"/>
            <w:szCs w:val="27"/>
            <w:lang w:eastAsia="ru-RU"/>
          </w:rPr>
          <w:t xml:space="preserve">Корреляционный анализ помогает установить, есть ли между показателями в одной или двух выборках связь. Например, между </w:t>
        </w:r>
        <w:r w:rsidRPr="009E1B17">
          <w:rPr>
            <w:rFonts w:ascii="Arial" w:eastAsia="Times New Roman" w:hAnsi="Arial" w:cs="Arial"/>
            <w:color w:val="000000"/>
            <w:sz w:val="27"/>
            <w:szCs w:val="27"/>
            <w:lang w:eastAsia="ru-RU"/>
          </w:rPr>
          <w:lastRenderedPageBreak/>
          <w:t>временем работы станка и стоимостью ремонта, ценой техники и продолжительностью эксплуатации, ростом и весом детей и т.д.</w:t>
        </w:r>
      </w:ins>
    </w:p>
    <w:p w:rsidR="009E1B17" w:rsidRPr="009E1B17" w:rsidRDefault="009E1B17" w:rsidP="009E1B17">
      <w:pPr>
        <w:shd w:val="clear" w:color="auto" w:fill="FFFFFF"/>
        <w:spacing w:before="180" w:after="100" w:afterAutospacing="1" w:line="240" w:lineRule="auto"/>
        <w:rPr>
          <w:ins w:id="74" w:author="Unknown"/>
          <w:rFonts w:ascii="Arial" w:eastAsia="Times New Roman" w:hAnsi="Arial" w:cs="Arial"/>
          <w:color w:val="000000"/>
          <w:sz w:val="27"/>
          <w:szCs w:val="27"/>
          <w:lang w:eastAsia="ru-RU"/>
        </w:rPr>
      </w:pPr>
      <w:ins w:id="75" w:author="Unknown">
        <w:r w:rsidRPr="009E1B17">
          <w:rPr>
            <w:rFonts w:ascii="Arial" w:eastAsia="Times New Roman" w:hAnsi="Arial" w:cs="Arial"/>
            <w:color w:val="000000"/>
            <w:sz w:val="27"/>
            <w:szCs w:val="27"/>
            <w:lang w:eastAsia="ru-RU"/>
          </w:rPr>
          <w:t>Если связь имеется, то влечет ли увеличение одного параметра повышение (положительная корреляция) либо уменьшение (отрицательная) другого. Корреляционный анализ помогает аналитику определиться, можно ли по величине одного показателя предсказать возможное значение другого.</w:t>
        </w:r>
      </w:ins>
    </w:p>
    <w:p w:rsidR="009E1B17" w:rsidRPr="009E1B17" w:rsidRDefault="009E1B17" w:rsidP="009E1B17">
      <w:pPr>
        <w:shd w:val="clear" w:color="auto" w:fill="FFFFFF"/>
        <w:spacing w:before="180" w:after="100" w:afterAutospacing="1" w:line="240" w:lineRule="auto"/>
        <w:rPr>
          <w:ins w:id="76" w:author="Unknown"/>
          <w:rFonts w:ascii="Arial" w:eastAsia="Times New Roman" w:hAnsi="Arial" w:cs="Arial"/>
          <w:color w:val="000000"/>
          <w:sz w:val="27"/>
          <w:szCs w:val="27"/>
          <w:lang w:eastAsia="ru-RU"/>
        </w:rPr>
      </w:pPr>
      <w:ins w:id="77" w:author="Unknown">
        <w:r w:rsidRPr="009E1B17">
          <w:rPr>
            <w:rFonts w:ascii="Arial" w:eastAsia="Times New Roman" w:hAnsi="Arial" w:cs="Arial"/>
            <w:color w:val="000000"/>
            <w:sz w:val="27"/>
            <w:szCs w:val="27"/>
            <w:lang w:eastAsia="ru-RU"/>
          </w:rPr>
          <w:t xml:space="preserve">Коэффициент корреляции обозначается </w:t>
        </w:r>
        <w:proofErr w:type="spellStart"/>
        <w:r w:rsidRPr="009E1B17">
          <w:rPr>
            <w:rFonts w:ascii="Arial" w:eastAsia="Times New Roman" w:hAnsi="Arial" w:cs="Arial"/>
            <w:color w:val="000000"/>
            <w:sz w:val="27"/>
            <w:szCs w:val="27"/>
            <w:lang w:eastAsia="ru-RU"/>
          </w:rPr>
          <w:t>r</w:t>
        </w:r>
        <w:proofErr w:type="spellEnd"/>
        <w:r w:rsidRPr="009E1B17">
          <w:rPr>
            <w:rFonts w:ascii="Arial" w:eastAsia="Times New Roman" w:hAnsi="Arial" w:cs="Arial"/>
            <w:color w:val="000000"/>
            <w:sz w:val="27"/>
            <w:szCs w:val="27"/>
            <w:lang w:eastAsia="ru-RU"/>
          </w:rPr>
          <w:t>. Варьируется в пределах от +1 до -1. Классификация корреляционных связей для разных сфер будет отличаться. При значении коэффициента 0 линейной зависимости между выборками не существует.</w:t>
        </w:r>
      </w:ins>
    </w:p>
    <w:p w:rsidR="009E1B17" w:rsidRPr="009E1B17" w:rsidRDefault="009E1B17" w:rsidP="009E1B17">
      <w:pPr>
        <w:shd w:val="clear" w:color="auto" w:fill="FFFFFF"/>
        <w:spacing w:before="180" w:after="100" w:afterAutospacing="1" w:line="240" w:lineRule="auto"/>
        <w:rPr>
          <w:ins w:id="78" w:author="Unknown"/>
          <w:rFonts w:ascii="Arial" w:eastAsia="Times New Roman" w:hAnsi="Arial" w:cs="Arial"/>
          <w:color w:val="000000"/>
          <w:sz w:val="27"/>
          <w:szCs w:val="27"/>
          <w:lang w:eastAsia="ru-RU"/>
        </w:rPr>
      </w:pPr>
      <w:ins w:id="79" w:author="Unknown">
        <w:r w:rsidRPr="009E1B17">
          <w:rPr>
            <w:rFonts w:ascii="Arial" w:eastAsia="Times New Roman" w:hAnsi="Arial" w:cs="Arial"/>
            <w:color w:val="000000"/>
            <w:sz w:val="27"/>
            <w:szCs w:val="27"/>
            <w:lang w:eastAsia="ru-RU"/>
          </w:rPr>
          <w:t xml:space="preserve">Рассмотрим, как с помощью средств </w:t>
        </w:r>
        <w:proofErr w:type="spellStart"/>
        <w:r w:rsidRPr="009E1B17">
          <w:rPr>
            <w:rFonts w:ascii="Arial" w:eastAsia="Times New Roman" w:hAnsi="Arial" w:cs="Arial"/>
            <w:color w:val="000000"/>
            <w:sz w:val="27"/>
            <w:szCs w:val="27"/>
            <w:lang w:eastAsia="ru-RU"/>
          </w:rPr>
          <w:t>Excel</w:t>
        </w:r>
        <w:proofErr w:type="spellEnd"/>
        <w:r w:rsidRPr="009E1B17">
          <w:rPr>
            <w:rFonts w:ascii="Arial" w:eastAsia="Times New Roman" w:hAnsi="Arial" w:cs="Arial"/>
            <w:color w:val="000000"/>
            <w:sz w:val="27"/>
            <w:szCs w:val="27"/>
            <w:lang w:eastAsia="ru-RU"/>
          </w:rPr>
          <w:t xml:space="preserve"> найти коэффициент корреляции.</w:t>
        </w:r>
      </w:ins>
    </w:p>
    <w:p w:rsidR="009E1B17" w:rsidRPr="009E1B17" w:rsidRDefault="009E1B17" w:rsidP="009E1B17">
      <w:pPr>
        <w:shd w:val="clear" w:color="auto" w:fill="FFFFFF"/>
        <w:spacing w:before="180" w:after="100" w:afterAutospacing="1" w:line="240" w:lineRule="auto"/>
        <w:rPr>
          <w:ins w:id="80" w:author="Unknown"/>
          <w:rFonts w:ascii="Arial" w:eastAsia="Times New Roman" w:hAnsi="Arial" w:cs="Arial"/>
          <w:color w:val="000000"/>
          <w:sz w:val="27"/>
          <w:szCs w:val="27"/>
          <w:lang w:eastAsia="ru-RU"/>
        </w:rPr>
      </w:pPr>
      <w:ins w:id="81" w:author="Unknown">
        <w:r w:rsidRPr="009E1B17">
          <w:rPr>
            <w:rFonts w:ascii="Arial" w:eastAsia="Times New Roman" w:hAnsi="Arial" w:cs="Arial"/>
            <w:color w:val="000000"/>
            <w:sz w:val="27"/>
            <w:szCs w:val="27"/>
            <w:lang w:eastAsia="ru-RU"/>
          </w:rPr>
          <w:t>Для нахождения парных коэффициентов применяется функция КОРРЕЛ.</w:t>
        </w:r>
      </w:ins>
    </w:p>
    <w:p w:rsidR="009E1B17" w:rsidRPr="009E1B17" w:rsidRDefault="009E1B17" w:rsidP="009E1B17">
      <w:pPr>
        <w:shd w:val="clear" w:color="auto" w:fill="FFFFFF"/>
        <w:spacing w:before="180" w:after="100" w:afterAutospacing="1" w:line="240" w:lineRule="auto"/>
        <w:rPr>
          <w:ins w:id="82" w:author="Unknown"/>
          <w:rFonts w:ascii="Arial" w:eastAsia="Times New Roman" w:hAnsi="Arial" w:cs="Arial"/>
          <w:color w:val="000000"/>
          <w:sz w:val="27"/>
          <w:szCs w:val="27"/>
          <w:lang w:eastAsia="ru-RU"/>
        </w:rPr>
      </w:pPr>
      <w:ins w:id="83" w:author="Unknown">
        <w:r w:rsidRPr="009E1B17">
          <w:rPr>
            <w:rFonts w:ascii="Arial" w:eastAsia="Times New Roman" w:hAnsi="Arial" w:cs="Arial"/>
            <w:b/>
            <w:bCs/>
            <w:color w:val="000000"/>
            <w:sz w:val="27"/>
            <w:lang w:eastAsia="ru-RU"/>
          </w:rPr>
          <w:t>Задача:</w:t>
        </w:r>
        <w:r w:rsidRPr="009E1B17">
          <w:rPr>
            <w:rFonts w:ascii="Arial" w:eastAsia="Times New Roman" w:hAnsi="Arial" w:cs="Arial"/>
            <w:color w:val="000000"/>
            <w:sz w:val="27"/>
            <w:lang w:eastAsia="ru-RU"/>
          </w:rPr>
          <w:t> </w:t>
        </w:r>
        <w:r w:rsidRPr="009E1B17">
          <w:rPr>
            <w:rFonts w:ascii="Arial" w:eastAsia="Times New Roman" w:hAnsi="Arial" w:cs="Arial"/>
            <w:color w:val="000000"/>
            <w:sz w:val="27"/>
            <w:szCs w:val="27"/>
            <w:lang w:eastAsia="ru-RU"/>
          </w:rPr>
          <w:t>Определить, есть ли взаимосвязь между временем работы токарного станка и стоимостью его обслуживания.</w:t>
        </w:r>
      </w:ins>
    </w:p>
    <w:p w:rsidR="009E1B17" w:rsidRPr="009E1B17" w:rsidRDefault="009E1B17" w:rsidP="009E1B17">
      <w:pPr>
        <w:spacing w:after="0" w:line="240" w:lineRule="auto"/>
        <w:rPr>
          <w:ins w:id="84" w:author="Unknown"/>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228850" cy="3295650"/>
            <wp:effectExtent l="19050" t="0" r="0" b="0"/>
            <wp:docPr id="9" name="Рисунок 9" descr="Время и стоимос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Время и стоимость."/>
                    <pic:cNvPicPr>
                      <a:picLocks noChangeAspect="1" noChangeArrowheads="1"/>
                    </pic:cNvPicPr>
                  </pic:nvPicPr>
                  <pic:blipFill>
                    <a:blip r:embed="rId13"/>
                    <a:srcRect/>
                    <a:stretch>
                      <a:fillRect/>
                    </a:stretch>
                  </pic:blipFill>
                  <pic:spPr bwMode="auto">
                    <a:xfrm>
                      <a:off x="0" y="0"/>
                      <a:ext cx="2228850" cy="3295650"/>
                    </a:xfrm>
                    <a:prstGeom prst="rect">
                      <a:avLst/>
                    </a:prstGeom>
                    <a:noFill/>
                    <a:ln w="9525">
                      <a:noFill/>
                      <a:miter lim="800000"/>
                      <a:headEnd/>
                      <a:tailEnd/>
                    </a:ln>
                  </pic:spPr>
                </pic:pic>
              </a:graphicData>
            </a:graphic>
          </wp:inline>
        </w:drawing>
      </w:r>
    </w:p>
    <w:p w:rsidR="009E1B17" w:rsidRPr="009E1B17" w:rsidRDefault="009E1B17" w:rsidP="009E1B17">
      <w:pPr>
        <w:shd w:val="clear" w:color="auto" w:fill="FFFFFF"/>
        <w:spacing w:before="180" w:after="100" w:afterAutospacing="1" w:line="240" w:lineRule="auto"/>
        <w:rPr>
          <w:ins w:id="85" w:author="Unknown"/>
          <w:rFonts w:ascii="Arial" w:eastAsia="Times New Roman" w:hAnsi="Arial" w:cs="Arial"/>
          <w:color w:val="000000"/>
          <w:sz w:val="27"/>
          <w:szCs w:val="27"/>
          <w:lang w:eastAsia="ru-RU"/>
        </w:rPr>
      </w:pPr>
      <w:ins w:id="86" w:author="Unknown">
        <w:r w:rsidRPr="009E1B17">
          <w:rPr>
            <w:rFonts w:ascii="Arial" w:eastAsia="Times New Roman" w:hAnsi="Arial" w:cs="Arial"/>
            <w:color w:val="000000"/>
            <w:sz w:val="27"/>
            <w:szCs w:val="27"/>
            <w:lang w:eastAsia="ru-RU"/>
          </w:rPr>
          <w:t xml:space="preserve">Ставим курсор в любую ячейку и нажимаем кнопку </w:t>
        </w:r>
        <w:proofErr w:type="spellStart"/>
        <w:r w:rsidRPr="009E1B17">
          <w:rPr>
            <w:rFonts w:ascii="Arial" w:eastAsia="Times New Roman" w:hAnsi="Arial" w:cs="Arial"/>
            <w:color w:val="000000"/>
            <w:sz w:val="27"/>
            <w:szCs w:val="27"/>
            <w:lang w:eastAsia="ru-RU"/>
          </w:rPr>
          <w:t>fx</w:t>
        </w:r>
        <w:proofErr w:type="spellEnd"/>
        <w:r w:rsidRPr="009E1B17">
          <w:rPr>
            <w:rFonts w:ascii="Arial" w:eastAsia="Times New Roman" w:hAnsi="Arial" w:cs="Arial"/>
            <w:color w:val="000000"/>
            <w:sz w:val="27"/>
            <w:szCs w:val="27"/>
            <w:lang w:eastAsia="ru-RU"/>
          </w:rPr>
          <w:t>.</w:t>
        </w:r>
      </w:ins>
    </w:p>
    <w:p w:rsidR="009E1B17" w:rsidRPr="009E1B17" w:rsidRDefault="009E1B17" w:rsidP="009E1B17">
      <w:pPr>
        <w:numPr>
          <w:ilvl w:val="0"/>
          <w:numId w:val="4"/>
        </w:numPr>
        <w:pBdr>
          <w:bottom w:val="single" w:sz="6" w:space="0" w:color="CECECE"/>
        </w:pBdr>
        <w:shd w:val="clear" w:color="auto" w:fill="FAFAFF"/>
        <w:spacing w:before="100" w:beforeAutospacing="1" w:after="150" w:line="240" w:lineRule="auto"/>
        <w:ind w:left="750"/>
        <w:rPr>
          <w:ins w:id="87" w:author="Unknown"/>
          <w:rFonts w:ascii="Arial" w:eastAsia="Times New Roman" w:hAnsi="Arial" w:cs="Arial"/>
          <w:color w:val="000000"/>
          <w:sz w:val="27"/>
          <w:szCs w:val="27"/>
          <w:lang w:eastAsia="ru-RU"/>
        </w:rPr>
      </w:pPr>
      <w:ins w:id="88" w:author="Unknown">
        <w:r w:rsidRPr="009E1B17">
          <w:rPr>
            <w:rFonts w:ascii="Arial" w:eastAsia="Times New Roman" w:hAnsi="Arial" w:cs="Arial"/>
            <w:color w:val="000000"/>
            <w:sz w:val="27"/>
            <w:szCs w:val="27"/>
            <w:lang w:eastAsia="ru-RU"/>
          </w:rPr>
          <w:t>В категории «Статистические» выбираем функцию КОРРЕЛ.</w:t>
        </w:r>
      </w:ins>
    </w:p>
    <w:p w:rsidR="009E1B17" w:rsidRPr="009E1B17" w:rsidRDefault="009E1B17" w:rsidP="009E1B17">
      <w:pPr>
        <w:numPr>
          <w:ilvl w:val="0"/>
          <w:numId w:val="4"/>
        </w:numPr>
        <w:pBdr>
          <w:bottom w:val="single" w:sz="6" w:space="0" w:color="CECECE"/>
        </w:pBdr>
        <w:shd w:val="clear" w:color="auto" w:fill="FAFAFF"/>
        <w:spacing w:before="100" w:beforeAutospacing="1" w:after="150" w:line="240" w:lineRule="auto"/>
        <w:ind w:left="750"/>
        <w:rPr>
          <w:ins w:id="89" w:author="Unknown"/>
          <w:rFonts w:ascii="Arial" w:eastAsia="Times New Roman" w:hAnsi="Arial" w:cs="Arial"/>
          <w:color w:val="000000"/>
          <w:sz w:val="27"/>
          <w:szCs w:val="27"/>
          <w:lang w:eastAsia="ru-RU"/>
        </w:rPr>
      </w:pPr>
      <w:ins w:id="90" w:author="Unknown">
        <w:r w:rsidRPr="009E1B17">
          <w:rPr>
            <w:rFonts w:ascii="Arial" w:eastAsia="Times New Roman" w:hAnsi="Arial" w:cs="Arial"/>
            <w:color w:val="000000"/>
            <w:sz w:val="27"/>
            <w:szCs w:val="27"/>
            <w:lang w:eastAsia="ru-RU"/>
          </w:rPr>
          <w:t>Аргумент «Массив 1» - первый диапазон значений – время работы станка: А</w:t>
        </w:r>
        <w:proofErr w:type="gramStart"/>
        <w:r w:rsidRPr="009E1B17">
          <w:rPr>
            <w:rFonts w:ascii="Arial" w:eastAsia="Times New Roman" w:hAnsi="Arial" w:cs="Arial"/>
            <w:color w:val="000000"/>
            <w:sz w:val="27"/>
            <w:szCs w:val="27"/>
            <w:lang w:eastAsia="ru-RU"/>
          </w:rPr>
          <w:t>2</w:t>
        </w:r>
        <w:proofErr w:type="gramEnd"/>
        <w:r w:rsidRPr="009E1B17">
          <w:rPr>
            <w:rFonts w:ascii="Arial" w:eastAsia="Times New Roman" w:hAnsi="Arial" w:cs="Arial"/>
            <w:color w:val="000000"/>
            <w:sz w:val="27"/>
            <w:szCs w:val="27"/>
            <w:lang w:eastAsia="ru-RU"/>
          </w:rPr>
          <w:t>:А14.</w:t>
        </w:r>
      </w:ins>
    </w:p>
    <w:p w:rsidR="009E1B17" w:rsidRPr="009E1B17" w:rsidRDefault="009E1B17" w:rsidP="009E1B17">
      <w:pPr>
        <w:numPr>
          <w:ilvl w:val="0"/>
          <w:numId w:val="4"/>
        </w:numPr>
        <w:pBdr>
          <w:bottom w:val="single" w:sz="6" w:space="0" w:color="CECECE"/>
        </w:pBdr>
        <w:shd w:val="clear" w:color="auto" w:fill="FAFAFF"/>
        <w:spacing w:before="100" w:beforeAutospacing="1" w:after="150" w:line="240" w:lineRule="auto"/>
        <w:ind w:left="750"/>
        <w:rPr>
          <w:ins w:id="91" w:author="Unknown"/>
          <w:rFonts w:ascii="Arial" w:eastAsia="Times New Roman" w:hAnsi="Arial" w:cs="Arial"/>
          <w:color w:val="000000"/>
          <w:sz w:val="27"/>
          <w:szCs w:val="27"/>
          <w:lang w:eastAsia="ru-RU"/>
        </w:rPr>
      </w:pPr>
      <w:ins w:id="92" w:author="Unknown">
        <w:r w:rsidRPr="009E1B17">
          <w:rPr>
            <w:rFonts w:ascii="Arial" w:eastAsia="Times New Roman" w:hAnsi="Arial" w:cs="Arial"/>
            <w:color w:val="000000"/>
            <w:sz w:val="27"/>
            <w:szCs w:val="27"/>
            <w:lang w:eastAsia="ru-RU"/>
          </w:rPr>
          <w:t>Аргумент «Массив 2» - второй диапазон значений – стоимость ремонта: В</w:t>
        </w:r>
        <w:proofErr w:type="gramStart"/>
        <w:r w:rsidRPr="009E1B17">
          <w:rPr>
            <w:rFonts w:ascii="Arial" w:eastAsia="Times New Roman" w:hAnsi="Arial" w:cs="Arial"/>
            <w:color w:val="000000"/>
            <w:sz w:val="27"/>
            <w:szCs w:val="27"/>
            <w:lang w:eastAsia="ru-RU"/>
          </w:rPr>
          <w:t>2</w:t>
        </w:r>
        <w:proofErr w:type="gramEnd"/>
        <w:r w:rsidRPr="009E1B17">
          <w:rPr>
            <w:rFonts w:ascii="Arial" w:eastAsia="Times New Roman" w:hAnsi="Arial" w:cs="Arial"/>
            <w:color w:val="000000"/>
            <w:sz w:val="27"/>
            <w:szCs w:val="27"/>
            <w:lang w:eastAsia="ru-RU"/>
          </w:rPr>
          <w:t>:В14. Жмем ОК.</w:t>
        </w:r>
      </w:ins>
    </w:p>
    <w:p w:rsidR="009E1B17" w:rsidRPr="009E1B17" w:rsidRDefault="009E1B17" w:rsidP="009E1B17">
      <w:pPr>
        <w:spacing w:after="0" w:line="240" w:lineRule="auto"/>
        <w:rPr>
          <w:ins w:id="93" w:author="Unknown"/>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1924050" cy="1257300"/>
            <wp:effectExtent l="19050" t="0" r="0" b="0"/>
            <wp:docPr id="10" name="Рисунок 10" descr="Функция КОРРЕ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Функция КОРРЕЛ."/>
                    <pic:cNvPicPr>
                      <a:picLocks noChangeAspect="1" noChangeArrowheads="1"/>
                    </pic:cNvPicPr>
                  </pic:nvPicPr>
                  <pic:blipFill>
                    <a:blip r:embed="rId14"/>
                    <a:srcRect/>
                    <a:stretch>
                      <a:fillRect/>
                    </a:stretch>
                  </pic:blipFill>
                  <pic:spPr bwMode="auto">
                    <a:xfrm>
                      <a:off x="0" y="0"/>
                      <a:ext cx="1924050" cy="1257300"/>
                    </a:xfrm>
                    <a:prstGeom prst="rect">
                      <a:avLst/>
                    </a:prstGeom>
                    <a:noFill/>
                    <a:ln w="9525">
                      <a:noFill/>
                      <a:miter lim="800000"/>
                      <a:headEnd/>
                      <a:tailEnd/>
                    </a:ln>
                  </pic:spPr>
                </pic:pic>
              </a:graphicData>
            </a:graphic>
          </wp:inline>
        </w:drawing>
      </w:r>
    </w:p>
    <w:p w:rsidR="009E1B17" w:rsidRPr="009E1B17" w:rsidRDefault="009E1B17" w:rsidP="009E1B17">
      <w:pPr>
        <w:shd w:val="clear" w:color="auto" w:fill="FFFFFF"/>
        <w:spacing w:before="180" w:after="100" w:afterAutospacing="1" w:line="240" w:lineRule="auto"/>
        <w:rPr>
          <w:ins w:id="94" w:author="Unknown"/>
          <w:rFonts w:ascii="Arial" w:eastAsia="Times New Roman" w:hAnsi="Arial" w:cs="Arial"/>
          <w:color w:val="000000"/>
          <w:sz w:val="27"/>
          <w:szCs w:val="27"/>
          <w:lang w:eastAsia="ru-RU"/>
        </w:rPr>
      </w:pPr>
      <w:ins w:id="95" w:author="Unknown">
        <w:r w:rsidRPr="009E1B17">
          <w:rPr>
            <w:rFonts w:ascii="Arial" w:eastAsia="Times New Roman" w:hAnsi="Arial" w:cs="Arial"/>
            <w:color w:val="000000"/>
            <w:sz w:val="27"/>
            <w:szCs w:val="27"/>
            <w:lang w:eastAsia="ru-RU"/>
          </w:rPr>
          <w:t>Чтобы определить тип связи, нужно посмотреть абсолютное число коэффициента (для каждой сферы деятельности есть своя шкала).</w:t>
        </w:r>
      </w:ins>
    </w:p>
    <w:p w:rsidR="009E1B17" w:rsidRPr="009E1B17" w:rsidRDefault="009E1B17" w:rsidP="009E1B17">
      <w:pPr>
        <w:shd w:val="clear" w:color="auto" w:fill="FFFFFF"/>
        <w:spacing w:before="180" w:after="100" w:afterAutospacing="1" w:line="240" w:lineRule="auto"/>
        <w:rPr>
          <w:ins w:id="96" w:author="Unknown"/>
          <w:rFonts w:ascii="Arial" w:eastAsia="Times New Roman" w:hAnsi="Arial" w:cs="Arial"/>
          <w:color w:val="000000"/>
          <w:sz w:val="27"/>
          <w:szCs w:val="27"/>
          <w:lang w:eastAsia="ru-RU"/>
        </w:rPr>
      </w:pPr>
      <w:ins w:id="97" w:author="Unknown">
        <w:r w:rsidRPr="009E1B17">
          <w:rPr>
            <w:rFonts w:ascii="Arial" w:eastAsia="Times New Roman" w:hAnsi="Arial" w:cs="Arial"/>
            <w:color w:val="000000"/>
            <w:sz w:val="27"/>
            <w:szCs w:val="27"/>
            <w:lang w:eastAsia="ru-RU"/>
          </w:rPr>
          <w:t>Для корреляционного анализа нескольких параметров (более 2) удобнее применять «Анализ данных» (надстройка «Пакет анализа»). В списке нужно выбрать корреляцию и обозначить массив. Все.</w:t>
        </w:r>
      </w:ins>
    </w:p>
    <w:p w:rsidR="009E1B17" w:rsidRPr="009E1B17" w:rsidRDefault="009E1B17" w:rsidP="009E1B17">
      <w:pPr>
        <w:shd w:val="clear" w:color="auto" w:fill="FFFFFF"/>
        <w:spacing w:before="180" w:after="100" w:afterAutospacing="1" w:line="240" w:lineRule="auto"/>
        <w:rPr>
          <w:ins w:id="98" w:author="Unknown"/>
          <w:rFonts w:ascii="Arial" w:eastAsia="Times New Roman" w:hAnsi="Arial" w:cs="Arial"/>
          <w:color w:val="000000"/>
          <w:sz w:val="27"/>
          <w:szCs w:val="27"/>
          <w:lang w:eastAsia="ru-RU"/>
        </w:rPr>
      </w:pPr>
      <w:ins w:id="99" w:author="Unknown">
        <w:r w:rsidRPr="009E1B17">
          <w:rPr>
            <w:rFonts w:ascii="Arial" w:eastAsia="Times New Roman" w:hAnsi="Arial" w:cs="Arial"/>
            <w:color w:val="000000"/>
            <w:sz w:val="27"/>
            <w:szCs w:val="27"/>
            <w:lang w:eastAsia="ru-RU"/>
          </w:rPr>
          <w:t>Полученные коэффициенты отобразятся в корреляционной матрице. Наподобие такой:</w:t>
        </w:r>
      </w:ins>
    </w:p>
    <w:p w:rsidR="009E1B17" w:rsidRPr="009E1B17" w:rsidRDefault="009E1B17" w:rsidP="009E1B17">
      <w:pPr>
        <w:spacing w:after="0" w:line="240" w:lineRule="auto"/>
        <w:rPr>
          <w:ins w:id="100" w:author="Unknown"/>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628900" cy="781050"/>
            <wp:effectExtent l="19050" t="0" r="0" b="0"/>
            <wp:docPr id="11" name="Рисунок 11" descr="Корреляционная матриц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Корреляционная матрица."/>
                    <pic:cNvPicPr>
                      <a:picLocks noChangeAspect="1" noChangeArrowheads="1"/>
                    </pic:cNvPicPr>
                  </pic:nvPicPr>
                  <pic:blipFill>
                    <a:blip r:embed="rId15"/>
                    <a:srcRect/>
                    <a:stretch>
                      <a:fillRect/>
                    </a:stretch>
                  </pic:blipFill>
                  <pic:spPr bwMode="auto">
                    <a:xfrm>
                      <a:off x="0" y="0"/>
                      <a:ext cx="2628900" cy="781050"/>
                    </a:xfrm>
                    <a:prstGeom prst="rect">
                      <a:avLst/>
                    </a:prstGeom>
                    <a:noFill/>
                    <a:ln w="9525">
                      <a:noFill/>
                      <a:miter lim="800000"/>
                      <a:headEnd/>
                      <a:tailEnd/>
                    </a:ln>
                  </pic:spPr>
                </pic:pic>
              </a:graphicData>
            </a:graphic>
          </wp:inline>
        </w:drawing>
      </w:r>
    </w:p>
    <w:p w:rsidR="009E1B17" w:rsidRPr="009E1B17" w:rsidRDefault="009E1B17" w:rsidP="009E1B17">
      <w:pPr>
        <w:shd w:val="clear" w:color="auto" w:fill="FFFFFF"/>
        <w:spacing w:before="375" w:after="0" w:line="240" w:lineRule="auto"/>
        <w:jc w:val="center"/>
        <w:outlineLvl w:val="1"/>
        <w:rPr>
          <w:ins w:id="101" w:author="Unknown"/>
          <w:rFonts w:ascii="Arial" w:eastAsia="Times New Roman" w:hAnsi="Arial" w:cs="Arial"/>
          <w:caps/>
          <w:color w:val="EC5300"/>
          <w:sz w:val="36"/>
          <w:szCs w:val="36"/>
          <w:lang w:eastAsia="ru-RU"/>
        </w:rPr>
      </w:pPr>
      <w:ins w:id="102" w:author="Unknown">
        <w:r w:rsidRPr="009E1B17">
          <w:rPr>
            <w:rFonts w:ascii="Arial" w:eastAsia="Times New Roman" w:hAnsi="Arial" w:cs="Arial"/>
            <w:caps/>
            <w:color w:val="EC5300"/>
            <w:sz w:val="36"/>
            <w:szCs w:val="36"/>
            <w:lang w:eastAsia="ru-RU"/>
          </w:rPr>
          <w:t>КОРРЕЛЯЦИОННО-РЕГРЕССИОННЫЙ АНАЛИЗ</w:t>
        </w:r>
      </w:ins>
    </w:p>
    <w:p w:rsidR="009E1B17" w:rsidRPr="009E1B17" w:rsidRDefault="009E1B17" w:rsidP="009E1B17">
      <w:pPr>
        <w:shd w:val="clear" w:color="auto" w:fill="FFFFFF"/>
        <w:spacing w:before="180" w:after="100" w:afterAutospacing="1" w:line="240" w:lineRule="auto"/>
        <w:rPr>
          <w:ins w:id="103" w:author="Unknown"/>
          <w:rFonts w:ascii="Arial" w:eastAsia="Times New Roman" w:hAnsi="Arial" w:cs="Arial"/>
          <w:color w:val="000000"/>
          <w:sz w:val="27"/>
          <w:szCs w:val="27"/>
          <w:lang w:eastAsia="ru-RU"/>
        </w:rPr>
      </w:pPr>
      <w:ins w:id="104" w:author="Unknown">
        <w:r w:rsidRPr="009E1B17">
          <w:rPr>
            <w:rFonts w:ascii="Arial" w:eastAsia="Times New Roman" w:hAnsi="Arial" w:cs="Arial"/>
            <w:color w:val="000000"/>
            <w:sz w:val="27"/>
            <w:szCs w:val="27"/>
            <w:lang w:eastAsia="ru-RU"/>
          </w:rPr>
          <w:t>На практике эти две методики часто применяются вместе.</w:t>
        </w:r>
      </w:ins>
    </w:p>
    <w:p w:rsidR="009E1B17" w:rsidRPr="009E1B17" w:rsidRDefault="009E1B17" w:rsidP="009E1B17">
      <w:pPr>
        <w:shd w:val="clear" w:color="auto" w:fill="FFFFFF"/>
        <w:spacing w:before="180" w:after="100" w:afterAutospacing="1" w:line="240" w:lineRule="auto"/>
        <w:rPr>
          <w:ins w:id="105" w:author="Unknown"/>
          <w:rFonts w:ascii="Arial" w:eastAsia="Times New Roman" w:hAnsi="Arial" w:cs="Arial"/>
          <w:color w:val="000000"/>
          <w:sz w:val="27"/>
          <w:szCs w:val="27"/>
          <w:lang w:eastAsia="ru-RU"/>
        </w:rPr>
      </w:pPr>
      <w:ins w:id="106" w:author="Unknown">
        <w:r w:rsidRPr="009E1B17">
          <w:rPr>
            <w:rFonts w:ascii="Arial" w:eastAsia="Times New Roman" w:hAnsi="Arial" w:cs="Arial"/>
            <w:b/>
            <w:bCs/>
            <w:color w:val="000000"/>
            <w:sz w:val="27"/>
            <w:lang w:eastAsia="ru-RU"/>
          </w:rPr>
          <w:t>Пример:</w:t>
        </w:r>
      </w:ins>
    </w:p>
    <w:p w:rsidR="009E1B17" w:rsidRPr="009E1B17" w:rsidRDefault="009E1B17" w:rsidP="009E1B17">
      <w:pPr>
        <w:spacing w:after="0" w:line="240" w:lineRule="auto"/>
        <w:rPr>
          <w:ins w:id="107" w:author="Unknown"/>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352675" cy="2819400"/>
            <wp:effectExtent l="19050" t="0" r="9525" b="0"/>
            <wp:docPr id="12" name="Рисунок 12" descr="Объем продаж и це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Объем продаж и цена."/>
                    <pic:cNvPicPr>
                      <a:picLocks noChangeAspect="1" noChangeArrowheads="1"/>
                    </pic:cNvPicPr>
                  </pic:nvPicPr>
                  <pic:blipFill>
                    <a:blip r:embed="rId16"/>
                    <a:srcRect/>
                    <a:stretch>
                      <a:fillRect/>
                    </a:stretch>
                  </pic:blipFill>
                  <pic:spPr bwMode="auto">
                    <a:xfrm>
                      <a:off x="0" y="0"/>
                      <a:ext cx="2352675" cy="2819400"/>
                    </a:xfrm>
                    <a:prstGeom prst="rect">
                      <a:avLst/>
                    </a:prstGeom>
                    <a:noFill/>
                    <a:ln w="9525">
                      <a:noFill/>
                      <a:miter lim="800000"/>
                      <a:headEnd/>
                      <a:tailEnd/>
                    </a:ln>
                  </pic:spPr>
                </pic:pic>
              </a:graphicData>
            </a:graphic>
          </wp:inline>
        </w:drawing>
      </w:r>
    </w:p>
    <w:p w:rsidR="009E1B17" w:rsidRPr="009E1B17" w:rsidRDefault="009E1B17" w:rsidP="009E1B17">
      <w:pPr>
        <w:numPr>
          <w:ilvl w:val="0"/>
          <w:numId w:val="5"/>
        </w:numPr>
        <w:pBdr>
          <w:bottom w:val="single" w:sz="6" w:space="0" w:color="CECECE"/>
        </w:pBdr>
        <w:shd w:val="clear" w:color="auto" w:fill="FAFAFF"/>
        <w:spacing w:before="100" w:beforeAutospacing="1" w:after="150" w:line="240" w:lineRule="auto"/>
        <w:ind w:left="750"/>
        <w:rPr>
          <w:ins w:id="108" w:author="Unknown"/>
          <w:rFonts w:ascii="Arial" w:eastAsia="Times New Roman" w:hAnsi="Arial" w:cs="Arial"/>
          <w:color w:val="000000"/>
          <w:sz w:val="27"/>
          <w:szCs w:val="27"/>
          <w:lang w:eastAsia="ru-RU"/>
        </w:rPr>
      </w:pPr>
      <w:ins w:id="109" w:author="Unknown">
        <w:r w:rsidRPr="009E1B17">
          <w:rPr>
            <w:rFonts w:ascii="Arial" w:eastAsia="Times New Roman" w:hAnsi="Arial" w:cs="Arial"/>
            <w:color w:val="000000"/>
            <w:sz w:val="27"/>
            <w:szCs w:val="27"/>
            <w:lang w:eastAsia="ru-RU"/>
          </w:rPr>
          <w:t>Строим корреляционное поле: «Вставка» - «Диаграмма» - «Точечная диаграмма» (дает сравнивать пары). Диапазон значений – все числовые данные таблицы.</w:t>
        </w:r>
      </w:ins>
    </w:p>
    <w:p w:rsidR="009E1B17" w:rsidRPr="009E1B17" w:rsidRDefault="009E1B17" w:rsidP="009E1B17">
      <w:pPr>
        <w:shd w:val="clear" w:color="auto" w:fill="FFFFFF"/>
        <w:spacing w:after="0" w:line="240" w:lineRule="auto"/>
        <w:ind w:left="750"/>
        <w:rPr>
          <w:ins w:id="110" w:author="Unknown"/>
          <w:rFonts w:ascii="Arial" w:eastAsia="Times New Roman" w:hAnsi="Arial" w:cs="Arial"/>
          <w:color w:val="000000"/>
          <w:sz w:val="27"/>
          <w:szCs w:val="27"/>
          <w:lang w:eastAsia="ru-RU"/>
        </w:rPr>
      </w:pPr>
      <w:r>
        <w:rPr>
          <w:rFonts w:ascii="Arial" w:eastAsia="Times New Roman" w:hAnsi="Arial" w:cs="Arial"/>
          <w:noProof/>
          <w:color w:val="000000"/>
          <w:sz w:val="27"/>
          <w:szCs w:val="27"/>
          <w:lang w:eastAsia="ru-RU"/>
        </w:rPr>
        <w:lastRenderedPageBreak/>
        <w:drawing>
          <wp:inline distT="0" distB="0" distL="0" distR="0">
            <wp:extent cx="3028950" cy="2533650"/>
            <wp:effectExtent l="19050" t="0" r="0" b="0"/>
            <wp:docPr id="13" name="Рисунок 13" descr="Поле корреля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Поле корреляции."/>
                    <pic:cNvPicPr>
                      <a:picLocks noChangeAspect="1" noChangeArrowheads="1"/>
                    </pic:cNvPicPr>
                  </pic:nvPicPr>
                  <pic:blipFill>
                    <a:blip r:embed="rId17"/>
                    <a:srcRect/>
                    <a:stretch>
                      <a:fillRect/>
                    </a:stretch>
                  </pic:blipFill>
                  <pic:spPr bwMode="auto">
                    <a:xfrm>
                      <a:off x="0" y="0"/>
                      <a:ext cx="3028950" cy="2533650"/>
                    </a:xfrm>
                    <a:prstGeom prst="rect">
                      <a:avLst/>
                    </a:prstGeom>
                    <a:noFill/>
                    <a:ln w="9525">
                      <a:noFill/>
                      <a:miter lim="800000"/>
                      <a:headEnd/>
                      <a:tailEnd/>
                    </a:ln>
                  </pic:spPr>
                </pic:pic>
              </a:graphicData>
            </a:graphic>
          </wp:inline>
        </w:drawing>
      </w:r>
    </w:p>
    <w:p w:rsidR="009E1B17" w:rsidRPr="009E1B17" w:rsidRDefault="009E1B17" w:rsidP="009E1B17">
      <w:pPr>
        <w:numPr>
          <w:ilvl w:val="0"/>
          <w:numId w:val="5"/>
        </w:numPr>
        <w:pBdr>
          <w:bottom w:val="single" w:sz="6" w:space="0" w:color="CECECE"/>
        </w:pBdr>
        <w:shd w:val="clear" w:color="auto" w:fill="FAFAFF"/>
        <w:spacing w:before="100" w:beforeAutospacing="1" w:after="150" w:line="240" w:lineRule="auto"/>
        <w:ind w:left="750"/>
        <w:rPr>
          <w:ins w:id="111" w:author="Unknown"/>
          <w:rFonts w:ascii="Arial" w:eastAsia="Times New Roman" w:hAnsi="Arial" w:cs="Arial"/>
          <w:color w:val="000000"/>
          <w:sz w:val="27"/>
          <w:szCs w:val="27"/>
          <w:lang w:eastAsia="ru-RU"/>
        </w:rPr>
      </w:pPr>
      <w:ins w:id="112" w:author="Unknown">
        <w:r w:rsidRPr="009E1B17">
          <w:rPr>
            <w:rFonts w:ascii="Arial" w:eastAsia="Times New Roman" w:hAnsi="Arial" w:cs="Arial"/>
            <w:color w:val="000000"/>
            <w:sz w:val="27"/>
            <w:szCs w:val="27"/>
            <w:lang w:eastAsia="ru-RU"/>
          </w:rPr>
          <w:t>Щелкаем левой кнопкой мыши по любой точке на диаграмме. Потом правой. В открывшемся меню выбираем «Добавить линию тренда».</w:t>
        </w:r>
      </w:ins>
    </w:p>
    <w:p w:rsidR="009E1B17" w:rsidRPr="009E1B17" w:rsidRDefault="009E1B17" w:rsidP="009E1B17">
      <w:pPr>
        <w:shd w:val="clear" w:color="auto" w:fill="FFFFFF"/>
        <w:spacing w:after="0" w:line="240" w:lineRule="auto"/>
        <w:ind w:left="750"/>
        <w:rPr>
          <w:ins w:id="113" w:author="Unknown"/>
          <w:rFonts w:ascii="Arial" w:eastAsia="Times New Roman" w:hAnsi="Arial" w:cs="Arial"/>
          <w:color w:val="000000"/>
          <w:sz w:val="27"/>
          <w:szCs w:val="27"/>
          <w:lang w:eastAsia="ru-RU"/>
        </w:rPr>
      </w:pPr>
      <w:r>
        <w:rPr>
          <w:rFonts w:ascii="Arial" w:eastAsia="Times New Roman" w:hAnsi="Arial" w:cs="Arial"/>
          <w:noProof/>
          <w:color w:val="000000"/>
          <w:sz w:val="27"/>
          <w:szCs w:val="27"/>
          <w:lang w:eastAsia="ru-RU"/>
        </w:rPr>
        <w:drawing>
          <wp:inline distT="0" distB="0" distL="0" distR="0">
            <wp:extent cx="2247900" cy="1495425"/>
            <wp:effectExtent l="19050" t="0" r="0" b="0"/>
            <wp:docPr id="14" name="Рисунок 14" descr="Добавить линию трен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Добавить линию тренда."/>
                    <pic:cNvPicPr>
                      <a:picLocks noChangeAspect="1" noChangeArrowheads="1"/>
                    </pic:cNvPicPr>
                  </pic:nvPicPr>
                  <pic:blipFill>
                    <a:blip r:embed="rId18"/>
                    <a:srcRect/>
                    <a:stretch>
                      <a:fillRect/>
                    </a:stretch>
                  </pic:blipFill>
                  <pic:spPr bwMode="auto">
                    <a:xfrm>
                      <a:off x="0" y="0"/>
                      <a:ext cx="2247900" cy="1495425"/>
                    </a:xfrm>
                    <a:prstGeom prst="rect">
                      <a:avLst/>
                    </a:prstGeom>
                    <a:noFill/>
                    <a:ln w="9525">
                      <a:noFill/>
                      <a:miter lim="800000"/>
                      <a:headEnd/>
                      <a:tailEnd/>
                    </a:ln>
                  </pic:spPr>
                </pic:pic>
              </a:graphicData>
            </a:graphic>
          </wp:inline>
        </w:drawing>
      </w:r>
    </w:p>
    <w:p w:rsidR="009E1B17" w:rsidRPr="009E1B17" w:rsidRDefault="009E1B17" w:rsidP="009E1B17">
      <w:pPr>
        <w:numPr>
          <w:ilvl w:val="0"/>
          <w:numId w:val="5"/>
        </w:numPr>
        <w:pBdr>
          <w:bottom w:val="single" w:sz="6" w:space="0" w:color="CECECE"/>
        </w:pBdr>
        <w:shd w:val="clear" w:color="auto" w:fill="FAFAFF"/>
        <w:spacing w:before="100" w:beforeAutospacing="1" w:after="150" w:line="240" w:lineRule="auto"/>
        <w:ind w:left="750"/>
        <w:rPr>
          <w:ins w:id="114" w:author="Unknown"/>
          <w:rFonts w:ascii="Arial" w:eastAsia="Times New Roman" w:hAnsi="Arial" w:cs="Arial"/>
          <w:color w:val="000000"/>
          <w:sz w:val="27"/>
          <w:szCs w:val="27"/>
          <w:lang w:eastAsia="ru-RU"/>
        </w:rPr>
      </w:pPr>
      <w:ins w:id="115" w:author="Unknown">
        <w:r w:rsidRPr="009E1B17">
          <w:rPr>
            <w:rFonts w:ascii="Arial" w:eastAsia="Times New Roman" w:hAnsi="Arial" w:cs="Arial"/>
            <w:color w:val="000000"/>
            <w:sz w:val="27"/>
            <w:szCs w:val="27"/>
            <w:lang w:eastAsia="ru-RU"/>
          </w:rPr>
          <w:t>Назначаем параметры для линии. Тип – «Линейная». Внизу – «Показать уравнение на диаграмме».</w:t>
        </w:r>
      </w:ins>
    </w:p>
    <w:p w:rsidR="009E1B17" w:rsidRPr="009E1B17" w:rsidRDefault="009E1B17" w:rsidP="009E1B17">
      <w:pPr>
        <w:shd w:val="clear" w:color="auto" w:fill="FFFFFF"/>
        <w:spacing w:after="0" w:line="240" w:lineRule="auto"/>
        <w:ind w:left="750"/>
        <w:rPr>
          <w:ins w:id="116" w:author="Unknown"/>
          <w:rFonts w:ascii="Arial" w:eastAsia="Times New Roman" w:hAnsi="Arial" w:cs="Arial"/>
          <w:color w:val="000000"/>
          <w:sz w:val="27"/>
          <w:szCs w:val="27"/>
          <w:lang w:eastAsia="ru-RU"/>
        </w:rPr>
      </w:pPr>
      <w:r>
        <w:rPr>
          <w:rFonts w:ascii="Arial" w:eastAsia="Times New Roman" w:hAnsi="Arial" w:cs="Arial"/>
          <w:noProof/>
          <w:color w:val="000000"/>
          <w:sz w:val="27"/>
          <w:szCs w:val="27"/>
          <w:lang w:eastAsia="ru-RU"/>
        </w:rPr>
        <w:drawing>
          <wp:inline distT="0" distB="0" distL="0" distR="0">
            <wp:extent cx="4619625" cy="1409700"/>
            <wp:effectExtent l="19050" t="0" r="9525" b="0"/>
            <wp:docPr id="15" name="Рисунок 15" descr="Линейная линия трен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Линейная линия тренда."/>
                    <pic:cNvPicPr>
                      <a:picLocks noChangeAspect="1" noChangeArrowheads="1"/>
                    </pic:cNvPicPr>
                  </pic:nvPicPr>
                  <pic:blipFill>
                    <a:blip r:embed="rId19"/>
                    <a:srcRect/>
                    <a:stretch>
                      <a:fillRect/>
                    </a:stretch>
                  </pic:blipFill>
                  <pic:spPr bwMode="auto">
                    <a:xfrm>
                      <a:off x="0" y="0"/>
                      <a:ext cx="4619625" cy="1409700"/>
                    </a:xfrm>
                    <a:prstGeom prst="rect">
                      <a:avLst/>
                    </a:prstGeom>
                    <a:noFill/>
                    <a:ln w="9525">
                      <a:noFill/>
                      <a:miter lim="800000"/>
                      <a:headEnd/>
                      <a:tailEnd/>
                    </a:ln>
                  </pic:spPr>
                </pic:pic>
              </a:graphicData>
            </a:graphic>
          </wp:inline>
        </w:drawing>
      </w:r>
    </w:p>
    <w:p w:rsidR="009E1B17" w:rsidRPr="009E1B17" w:rsidRDefault="009E1B17" w:rsidP="009E1B17">
      <w:pPr>
        <w:numPr>
          <w:ilvl w:val="0"/>
          <w:numId w:val="5"/>
        </w:numPr>
        <w:pBdr>
          <w:bottom w:val="single" w:sz="6" w:space="0" w:color="CECECE"/>
        </w:pBdr>
        <w:shd w:val="clear" w:color="auto" w:fill="FAFAFF"/>
        <w:spacing w:before="100" w:beforeAutospacing="1" w:after="150" w:line="240" w:lineRule="auto"/>
        <w:ind w:left="750"/>
        <w:rPr>
          <w:ins w:id="117" w:author="Unknown"/>
          <w:rFonts w:ascii="Arial" w:eastAsia="Times New Roman" w:hAnsi="Arial" w:cs="Arial"/>
          <w:color w:val="000000"/>
          <w:sz w:val="27"/>
          <w:szCs w:val="27"/>
          <w:lang w:eastAsia="ru-RU"/>
        </w:rPr>
      </w:pPr>
      <w:ins w:id="118" w:author="Unknown">
        <w:r w:rsidRPr="009E1B17">
          <w:rPr>
            <w:rFonts w:ascii="Arial" w:eastAsia="Times New Roman" w:hAnsi="Arial" w:cs="Arial"/>
            <w:color w:val="000000"/>
            <w:sz w:val="27"/>
            <w:szCs w:val="27"/>
            <w:lang w:eastAsia="ru-RU"/>
          </w:rPr>
          <w:t>Жмем «Закрыть».</w:t>
        </w:r>
      </w:ins>
    </w:p>
    <w:p w:rsidR="009E1B17" w:rsidRPr="009E1B17" w:rsidRDefault="009E1B17" w:rsidP="009E1B17">
      <w:pPr>
        <w:spacing w:after="0" w:line="240" w:lineRule="auto"/>
        <w:rPr>
          <w:ins w:id="119" w:author="Unknown"/>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4295775" cy="2552700"/>
            <wp:effectExtent l="19050" t="0" r="9525" b="0"/>
            <wp:docPr id="16" name="Рисунок 16" descr="Линейная корреля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Линейная корреляция."/>
                    <pic:cNvPicPr>
                      <a:picLocks noChangeAspect="1" noChangeArrowheads="1"/>
                    </pic:cNvPicPr>
                  </pic:nvPicPr>
                  <pic:blipFill>
                    <a:blip r:embed="rId20"/>
                    <a:srcRect/>
                    <a:stretch>
                      <a:fillRect/>
                    </a:stretch>
                  </pic:blipFill>
                  <pic:spPr bwMode="auto">
                    <a:xfrm>
                      <a:off x="0" y="0"/>
                      <a:ext cx="4295775" cy="2552700"/>
                    </a:xfrm>
                    <a:prstGeom prst="rect">
                      <a:avLst/>
                    </a:prstGeom>
                    <a:noFill/>
                    <a:ln w="9525">
                      <a:noFill/>
                      <a:miter lim="800000"/>
                      <a:headEnd/>
                      <a:tailEnd/>
                    </a:ln>
                  </pic:spPr>
                </pic:pic>
              </a:graphicData>
            </a:graphic>
          </wp:inline>
        </w:drawing>
      </w:r>
    </w:p>
    <w:p w:rsidR="009E1B17" w:rsidRPr="009E1B17" w:rsidRDefault="009E1B17" w:rsidP="009E1B17">
      <w:pPr>
        <w:shd w:val="clear" w:color="auto" w:fill="FFFFFF"/>
        <w:spacing w:before="180" w:after="100" w:afterAutospacing="1" w:line="240" w:lineRule="auto"/>
        <w:rPr>
          <w:ins w:id="120" w:author="Unknown"/>
          <w:rFonts w:ascii="Arial" w:eastAsia="Times New Roman" w:hAnsi="Arial" w:cs="Arial"/>
          <w:color w:val="000000"/>
          <w:sz w:val="27"/>
          <w:szCs w:val="27"/>
          <w:lang w:eastAsia="ru-RU"/>
        </w:rPr>
      </w:pPr>
      <w:ins w:id="121" w:author="Unknown">
        <w:r w:rsidRPr="009E1B17">
          <w:rPr>
            <w:rFonts w:ascii="Arial" w:eastAsia="Times New Roman" w:hAnsi="Arial" w:cs="Arial"/>
            <w:color w:val="000000"/>
            <w:sz w:val="27"/>
            <w:szCs w:val="27"/>
            <w:lang w:eastAsia="ru-RU"/>
          </w:rPr>
          <w:t>Теперь стали видны и данные регрессионного анализа.</w:t>
        </w:r>
      </w:ins>
    </w:p>
    <w:p w:rsidR="00502A5E" w:rsidRDefault="009E1B17"/>
    <w:p w:rsidR="009E1B17" w:rsidRDefault="009E1B17"/>
    <w:sectPr w:rsidR="009E1B17" w:rsidSect="00C920B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CD6A22"/>
    <w:multiLevelType w:val="multilevel"/>
    <w:tmpl w:val="E8D4C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F5307C"/>
    <w:multiLevelType w:val="multilevel"/>
    <w:tmpl w:val="8C8C6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292454"/>
    <w:multiLevelType w:val="multilevel"/>
    <w:tmpl w:val="BDA05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9A0D7E"/>
    <w:multiLevelType w:val="multilevel"/>
    <w:tmpl w:val="B372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76D5C40"/>
    <w:multiLevelType w:val="multilevel"/>
    <w:tmpl w:val="E080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9E1B17"/>
    <w:rsid w:val="00096267"/>
    <w:rsid w:val="006622C7"/>
    <w:rsid w:val="008175D7"/>
    <w:rsid w:val="009E1B17"/>
    <w:rsid w:val="00A15A5E"/>
    <w:rsid w:val="00C920BF"/>
    <w:rsid w:val="00EA78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20BF"/>
  </w:style>
  <w:style w:type="paragraph" w:styleId="1">
    <w:name w:val="heading 1"/>
    <w:basedOn w:val="a"/>
    <w:link w:val="10"/>
    <w:uiPriority w:val="9"/>
    <w:qFormat/>
    <w:rsid w:val="009E1B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E1B1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E1B1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9E1B17"/>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9E1B1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
    <w:name w:val="i"/>
    <w:basedOn w:val="a0"/>
    <w:rsid w:val="009E1B17"/>
  </w:style>
  <w:style w:type="character" w:customStyle="1" w:styleId="apple-converted-space">
    <w:name w:val="apple-converted-space"/>
    <w:basedOn w:val="a0"/>
    <w:rsid w:val="009E1B17"/>
  </w:style>
  <w:style w:type="character" w:customStyle="1" w:styleId="b">
    <w:name w:val="b"/>
    <w:basedOn w:val="a0"/>
    <w:rsid w:val="009E1B17"/>
  </w:style>
  <w:style w:type="paragraph" w:styleId="a4">
    <w:name w:val="Balloon Text"/>
    <w:basedOn w:val="a"/>
    <w:link w:val="a5"/>
    <w:uiPriority w:val="99"/>
    <w:semiHidden/>
    <w:unhideWhenUsed/>
    <w:rsid w:val="009E1B1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E1B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358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901</Words>
  <Characters>5139</Characters>
  <Application>Microsoft Office Word</Application>
  <DocSecurity>0</DocSecurity>
  <Lines>42</Lines>
  <Paragraphs>12</Paragraphs>
  <ScaleCrop>false</ScaleCrop>
  <Company/>
  <LinksUpToDate>false</LinksUpToDate>
  <CharactersWithSpaces>6028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НН</dc:creator>
  <cp:lastModifiedBy>НН</cp:lastModifiedBy>
  <cp:revision>1</cp:revision>
  <dcterms:created xsi:type="dcterms:W3CDTF">2017-02-02T09:28:00Z</dcterms:created>
  <dcterms:modified xsi:type="dcterms:W3CDTF">2017-02-02T09:35:00Z</dcterms:modified>
</cp:coreProperties>
</file>